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A6094" w14:textId="77777777" w:rsidR="00210AC8" w:rsidRPr="00C90240" w:rsidRDefault="00210AC8" w:rsidP="00210AC8">
      <w:pPr>
        <w:jc w:val="center"/>
        <w:rPr>
          <w:b/>
        </w:rPr>
      </w:pPr>
      <w:r w:rsidRPr="00C90240">
        <w:rPr>
          <w:b/>
          <w:sz w:val="28"/>
        </w:rPr>
        <w:t>Software Requirements Specification</w:t>
      </w:r>
    </w:p>
    <w:p w14:paraId="74B7E355" w14:textId="77777777" w:rsidR="00210AC8" w:rsidRPr="00611390" w:rsidRDefault="00210AC8" w:rsidP="00210AC8">
      <w:pPr>
        <w:rPr>
          <w:sz w:val="28"/>
        </w:rPr>
      </w:pPr>
      <w:r w:rsidRPr="00263838">
        <w:rPr>
          <w:b/>
          <w:sz w:val="28"/>
        </w:rPr>
        <w:t>Program</w:t>
      </w:r>
      <w:r w:rsidRPr="00611390">
        <w:rPr>
          <w:sz w:val="28"/>
        </w:rPr>
        <w:t xml:space="preserve"> </w:t>
      </w:r>
      <w:r w:rsidRPr="00263838">
        <w:rPr>
          <w:b/>
          <w:sz w:val="28"/>
        </w:rPr>
        <w:t>Title</w:t>
      </w:r>
      <w:r w:rsidRPr="00611390">
        <w:rPr>
          <w:sz w:val="28"/>
        </w:rPr>
        <w:t>: Customer Relationship Management</w:t>
      </w:r>
      <w:r>
        <w:rPr>
          <w:sz w:val="28"/>
        </w:rPr>
        <w:t xml:space="preserve"> for Insurance</w:t>
      </w:r>
    </w:p>
    <w:p w14:paraId="4D991E5A" w14:textId="77777777" w:rsidR="00210AC8" w:rsidRDefault="00210AC8" w:rsidP="00210AC8">
      <w:pPr>
        <w:rPr>
          <w:sz w:val="28"/>
        </w:rPr>
      </w:pPr>
      <w:r w:rsidRPr="00263838">
        <w:rPr>
          <w:b/>
          <w:sz w:val="28"/>
        </w:rPr>
        <w:t>Objective</w:t>
      </w:r>
      <w:r w:rsidRPr="00611390">
        <w:rPr>
          <w:sz w:val="28"/>
        </w:rPr>
        <w:t xml:space="preserve">: </w:t>
      </w:r>
      <w:r>
        <w:rPr>
          <w:sz w:val="28"/>
        </w:rPr>
        <w:t xml:space="preserve">To manage </w:t>
      </w:r>
      <w:r w:rsidRPr="00611390">
        <w:rPr>
          <w:sz w:val="28"/>
        </w:rPr>
        <w:t xml:space="preserve">customers </w:t>
      </w:r>
      <w:r>
        <w:rPr>
          <w:sz w:val="28"/>
        </w:rPr>
        <w:t>of an insurance company</w:t>
      </w:r>
    </w:p>
    <w:p w14:paraId="062E40E2" w14:textId="77777777" w:rsidR="00210AC8" w:rsidRDefault="00210AC8" w:rsidP="00210AC8">
      <w:pPr>
        <w:pBdr>
          <w:bottom w:val="single" w:sz="4" w:space="1" w:color="auto"/>
        </w:pBdr>
        <w:rPr>
          <w:sz w:val="28"/>
        </w:rPr>
      </w:pPr>
      <w:r w:rsidRPr="00263838">
        <w:rPr>
          <w:b/>
          <w:sz w:val="28"/>
        </w:rPr>
        <w:t>Team</w:t>
      </w:r>
      <w:r>
        <w:rPr>
          <w:sz w:val="28"/>
        </w:rPr>
        <w:t>: Santam IT Interns (11 members)</w:t>
      </w:r>
    </w:p>
    <w:p w14:paraId="377BDDF1" w14:textId="77777777" w:rsidR="00210AC8" w:rsidRDefault="00210AC8" w:rsidP="00210AC8">
      <w:pPr>
        <w:pBdr>
          <w:bottom w:val="single" w:sz="4" w:space="1" w:color="auto"/>
        </w:pBdr>
        <w:rPr>
          <w:sz w:val="28"/>
        </w:rPr>
      </w:pPr>
      <w:r w:rsidRPr="00C90240">
        <w:rPr>
          <w:b/>
          <w:sz w:val="28"/>
        </w:rPr>
        <w:t>Estimated Time</w:t>
      </w:r>
      <w:r>
        <w:rPr>
          <w:sz w:val="28"/>
        </w:rPr>
        <w:t>: 1 Week</w:t>
      </w:r>
    </w:p>
    <w:p w14:paraId="25FE371A" w14:textId="77777777" w:rsidR="00210AC8" w:rsidRDefault="00210AC8" w:rsidP="00210AC8">
      <w:pPr>
        <w:rPr>
          <w:b/>
          <w:sz w:val="28"/>
        </w:rPr>
      </w:pPr>
    </w:p>
    <w:p w14:paraId="24949E0A" w14:textId="77777777" w:rsidR="00210AC8" w:rsidRPr="00B80E1C" w:rsidRDefault="00210AC8" w:rsidP="00210AC8">
      <w:pPr>
        <w:rPr>
          <w:b/>
          <w:sz w:val="28"/>
        </w:rPr>
      </w:pPr>
      <w:r w:rsidRPr="00B80E1C">
        <w:rPr>
          <w:b/>
          <w:sz w:val="28"/>
        </w:rPr>
        <w:t>Requirements</w:t>
      </w:r>
    </w:p>
    <w:p w14:paraId="747FA4F2" w14:textId="77777777" w:rsidR="00210AC8" w:rsidRDefault="00210AC8" w:rsidP="00210AC8">
      <w:pPr>
        <w:spacing w:before="240"/>
        <w:rPr>
          <w:sz w:val="28"/>
        </w:rPr>
      </w:pPr>
      <w:r>
        <w:rPr>
          <w:sz w:val="28"/>
        </w:rPr>
        <w:t xml:space="preserve">This </w:t>
      </w:r>
      <w:r w:rsidR="002E3DCF">
        <w:rPr>
          <w:sz w:val="28"/>
        </w:rPr>
        <w:t xml:space="preserve">is </w:t>
      </w:r>
      <w:r>
        <w:rPr>
          <w:sz w:val="28"/>
        </w:rPr>
        <w:t>a web based CRM application to manage customer information based on insurance requirements of customers. The below use cases outline the requirements of this project.</w:t>
      </w:r>
    </w:p>
    <w:p w14:paraId="5966CA95" w14:textId="77777777" w:rsidR="00210AC8" w:rsidRPr="00B80E1C" w:rsidRDefault="00210AC8" w:rsidP="00210AC8">
      <w:pPr>
        <w:spacing w:before="120"/>
        <w:rPr>
          <w:b/>
          <w:sz w:val="28"/>
        </w:rPr>
      </w:pPr>
      <w:r w:rsidRPr="00B80E1C">
        <w:rPr>
          <w:b/>
          <w:sz w:val="28"/>
        </w:rPr>
        <w:t>Use-Cases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2685"/>
        <w:gridCol w:w="5161"/>
      </w:tblGrid>
      <w:tr w:rsidR="00210AC8" w:rsidRPr="00611390" w14:paraId="0B0A5463" w14:textId="77777777" w:rsidTr="00AF14D3">
        <w:tc>
          <w:tcPr>
            <w:tcW w:w="1170" w:type="dxa"/>
          </w:tcPr>
          <w:p w14:paraId="5776992F" w14:textId="77777777" w:rsidR="00210AC8" w:rsidRPr="00AE3DBB" w:rsidRDefault="00210AC8" w:rsidP="00CA2324">
            <w:pPr>
              <w:rPr>
                <w:b/>
                <w:sz w:val="28"/>
              </w:rPr>
            </w:pPr>
            <w:r w:rsidRPr="00AE3DBB">
              <w:rPr>
                <w:b/>
                <w:sz w:val="28"/>
              </w:rPr>
              <w:t>Number</w:t>
            </w:r>
          </w:p>
        </w:tc>
        <w:tc>
          <w:tcPr>
            <w:tcW w:w="2694" w:type="dxa"/>
          </w:tcPr>
          <w:p w14:paraId="7BDF7EDB" w14:textId="77777777" w:rsidR="00210AC8" w:rsidRPr="00AE3DBB" w:rsidRDefault="00210AC8" w:rsidP="00CA2324">
            <w:pPr>
              <w:rPr>
                <w:b/>
                <w:sz w:val="28"/>
              </w:rPr>
            </w:pPr>
            <w:r w:rsidRPr="00AE3DBB">
              <w:rPr>
                <w:b/>
                <w:sz w:val="28"/>
              </w:rPr>
              <w:t>Name</w:t>
            </w:r>
          </w:p>
        </w:tc>
        <w:tc>
          <w:tcPr>
            <w:tcW w:w="5193" w:type="dxa"/>
          </w:tcPr>
          <w:p w14:paraId="48128F25" w14:textId="77777777" w:rsidR="00210AC8" w:rsidRPr="00AE3DBB" w:rsidRDefault="00210AC8" w:rsidP="00CA2324">
            <w:pPr>
              <w:rPr>
                <w:b/>
                <w:sz w:val="28"/>
              </w:rPr>
            </w:pPr>
            <w:r w:rsidRPr="00AE3DBB">
              <w:rPr>
                <w:b/>
                <w:sz w:val="28"/>
              </w:rPr>
              <w:t>Description</w:t>
            </w:r>
          </w:p>
        </w:tc>
      </w:tr>
      <w:tr w:rsidR="00210AC8" w:rsidRPr="00611390" w14:paraId="42EEF887" w14:textId="77777777" w:rsidTr="00AF14D3">
        <w:tc>
          <w:tcPr>
            <w:tcW w:w="1170" w:type="dxa"/>
          </w:tcPr>
          <w:p w14:paraId="26541A8E" w14:textId="45A71C2B" w:rsidR="00210AC8" w:rsidRPr="00AF14D3" w:rsidRDefault="00210AC8" w:rsidP="00AF14D3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</w:p>
        </w:tc>
        <w:tc>
          <w:tcPr>
            <w:tcW w:w="2694" w:type="dxa"/>
          </w:tcPr>
          <w:p w14:paraId="038B8318" w14:textId="77777777" w:rsidR="00210AC8" w:rsidRPr="00611390" w:rsidRDefault="00210AC8" w:rsidP="00CA2324">
            <w:pPr>
              <w:rPr>
                <w:sz w:val="28"/>
              </w:rPr>
            </w:pPr>
            <w:r w:rsidRPr="00611390">
              <w:rPr>
                <w:sz w:val="28"/>
              </w:rPr>
              <w:t>Accept Customer Details</w:t>
            </w:r>
          </w:p>
        </w:tc>
        <w:tc>
          <w:tcPr>
            <w:tcW w:w="5193" w:type="dxa"/>
          </w:tcPr>
          <w:p w14:paraId="1A30EA77" w14:textId="35DA20C7" w:rsidR="00210AC8" w:rsidRPr="00AE3DBB" w:rsidRDefault="00210AC8" w:rsidP="00CA2324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AE3DBB">
              <w:rPr>
                <w:sz w:val="28"/>
              </w:rPr>
              <w:t>Capture</w:t>
            </w:r>
            <w:r w:rsidR="002E3DCF">
              <w:rPr>
                <w:sz w:val="28"/>
              </w:rPr>
              <w:t>s</w:t>
            </w:r>
            <w:r w:rsidRPr="00AE3DBB">
              <w:rPr>
                <w:sz w:val="28"/>
              </w:rPr>
              <w:t xml:space="preserve"> </w:t>
            </w:r>
            <w:r w:rsidR="002E3DCF">
              <w:rPr>
                <w:sz w:val="28"/>
              </w:rPr>
              <w:t>the following customer details:</w:t>
            </w:r>
            <w:r w:rsidRPr="00AE3DBB">
              <w:rPr>
                <w:sz w:val="28"/>
              </w:rPr>
              <w:t xml:space="preserve"> </w:t>
            </w:r>
            <w:r w:rsidR="002E3DCF">
              <w:rPr>
                <w:sz w:val="28"/>
              </w:rPr>
              <w:t>N</w:t>
            </w:r>
            <w:r w:rsidRPr="00AE3DBB">
              <w:rPr>
                <w:sz w:val="28"/>
              </w:rPr>
              <w:t xml:space="preserve">ame, </w:t>
            </w:r>
            <w:r w:rsidR="002E3DCF">
              <w:rPr>
                <w:sz w:val="28"/>
              </w:rPr>
              <w:t>S</w:t>
            </w:r>
            <w:r w:rsidRPr="00AE3DBB">
              <w:rPr>
                <w:sz w:val="28"/>
              </w:rPr>
              <w:t xml:space="preserve">treet </w:t>
            </w:r>
            <w:r w:rsidR="002E3DCF">
              <w:rPr>
                <w:sz w:val="28"/>
              </w:rPr>
              <w:t>A</w:t>
            </w:r>
            <w:r w:rsidRPr="00AE3DBB">
              <w:rPr>
                <w:sz w:val="28"/>
              </w:rPr>
              <w:t xml:space="preserve">ddress, </w:t>
            </w:r>
            <w:r w:rsidR="002E3DCF">
              <w:rPr>
                <w:sz w:val="28"/>
              </w:rPr>
              <w:t>C</w:t>
            </w:r>
            <w:r w:rsidRPr="00AE3DBB">
              <w:rPr>
                <w:sz w:val="28"/>
              </w:rPr>
              <w:t xml:space="preserve">ity, </w:t>
            </w:r>
            <w:r w:rsidR="002E3DCF">
              <w:rPr>
                <w:sz w:val="28"/>
              </w:rPr>
              <w:t>P</w:t>
            </w:r>
            <w:r w:rsidRPr="00AE3DBB">
              <w:rPr>
                <w:sz w:val="28"/>
              </w:rPr>
              <w:t xml:space="preserve">ostal </w:t>
            </w:r>
            <w:r w:rsidR="002E3DCF">
              <w:rPr>
                <w:sz w:val="28"/>
              </w:rPr>
              <w:t>C</w:t>
            </w:r>
            <w:r w:rsidRPr="00AE3DBB">
              <w:rPr>
                <w:sz w:val="28"/>
              </w:rPr>
              <w:t xml:space="preserve">ode, Country, ID Number, </w:t>
            </w:r>
            <w:r w:rsidR="002E3DCF">
              <w:rPr>
                <w:sz w:val="28"/>
              </w:rPr>
              <w:t>T</w:t>
            </w:r>
            <w:r>
              <w:rPr>
                <w:sz w:val="28"/>
              </w:rPr>
              <w:t>el</w:t>
            </w:r>
            <w:r w:rsidRPr="00AE3DBB">
              <w:rPr>
                <w:sz w:val="28"/>
              </w:rPr>
              <w:t xml:space="preserve"> </w:t>
            </w:r>
            <w:r w:rsidR="002E3DCF">
              <w:rPr>
                <w:sz w:val="28"/>
              </w:rPr>
              <w:t>N</w:t>
            </w:r>
            <w:r w:rsidRPr="00AE3DBB">
              <w:rPr>
                <w:sz w:val="28"/>
              </w:rPr>
              <w:t>umber</w:t>
            </w:r>
            <w:r>
              <w:rPr>
                <w:sz w:val="28"/>
              </w:rPr>
              <w:t xml:space="preserve">, </w:t>
            </w:r>
            <w:r w:rsidR="002E3DCF">
              <w:rPr>
                <w:sz w:val="28"/>
              </w:rPr>
              <w:t>C</w:t>
            </w:r>
            <w:r>
              <w:rPr>
                <w:sz w:val="28"/>
              </w:rPr>
              <w:t xml:space="preserve">ell </w:t>
            </w:r>
            <w:r w:rsidR="002E3DCF">
              <w:rPr>
                <w:sz w:val="28"/>
              </w:rPr>
              <w:t>N</w:t>
            </w:r>
            <w:r>
              <w:rPr>
                <w:sz w:val="28"/>
              </w:rPr>
              <w:t>umber</w:t>
            </w:r>
            <w:r w:rsidRPr="00AE3DBB">
              <w:rPr>
                <w:sz w:val="28"/>
              </w:rPr>
              <w:t xml:space="preserve"> and </w:t>
            </w:r>
            <w:r w:rsidR="002E3DCF">
              <w:rPr>
                <w:sz w:val="28"/>
              </w:rPr>
              <w:t>E</w:t>
            </w:r>
            <w:r>
              <w:rPr>
                <w:sz w:val="28"/>
              </w:rPr>
              <w:t>mail</w:t>
            </w:r>
            <w:r w:rsidRPr="00AE3DBB">
              <w:rPr>
                <w:sz w:val="28"/>
              </w:rPr>
              <w:t xml:space="preserve">. </w:t>
            </w:r>
          </w:p>
          <w:p w14:paraId="619F9A4A" w14:textId="77777777" w:rsidR="00210AC8" w:rsidRPr="00AE3DBB" w:rsidRDefault="00210AC8" w:rsidP="00CA2324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AE3DBB">
              <w:rPr>
                <w:sz w:val="28"/>
              </w:rPr>
              <w:t>Validate the ID Number and Postal code against a database.</w:t>
            </w:r>
          </w:p>
        </w:tc>
      </w:tr>
      <w:tr w:rsidR="00210AC8" w:rsidRPr="00611390" w14:paraId="21FFC40D" w14:textId="77777777" w:rsidTr="00AF14D3">
        <w:tc>
          <w:tcPr>
            <w:tcW w:w="1170" w:type="dxa"/>
          </w:tcPr>
          <w:p w14:paraId="64C11F3E" w14:textId="40BF4B93" w:rsidR="00210AC8" w:rsidRPr="00AF14D3" w:rsidRDefault="00210AC8" w:rsidP="00AF14D3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</w:p>
        </w:tc>
        <w:tc>
          <w:tcPr>
            <w:tcW w:w="2694" w:type="dxa"/>
          </w:tcPr>
          <w:p w14:paraId="5FD8834F" w14:textId="65E66949" w:rsidR="00210AC8" w:rsidRPr="00611390" w:rsidRDefault="00553CF3" w:rsidP="00CA2324">
            <w:pPr>
              <w:rPr>
                <w:sz w:val="28"/>
              </w:rPr>
            </w:pPr>
            <w:r>
              <w:rPr>
                <w:sz w:val="28"/>
              </w:rPr>
              <w:t xml:space="preserve">Accept </w:t>
            </w:r>
            <w:r w:rsidR="00210AC8" w:rsidRPr="00611390">
              <w:rPr>
                <w:sz w:val="28"/>
              </w:rPr>
              <w:t xml:space="preserve">Insurance </w:t>
            </w:r>
            <w:r w:rsidRPr="00611390">
              <w:rPr>
                <w:sz w:val="28"/>
              </w:rPr>
              <w:t>Requirement</w:t>
            </w:r>
            <w:r>
              <w:rPr>
                <w:sz w:val="28"/>
              </w:rPr>
              <w:t>s</w:t>
            </w:r>
          </w:p>
        </w:tc>
        <w:tc>
          <w:tcPr>
            <w:tcW w:w="5193" w:type="dxa"/>
          </w:tcPr>
          <w:p w14:paraId="10325C39" w14:textId="77777777" w:rsidR="00210AC8" w:rsidRDefault="00210AC8" w:rsidP="00CA2324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 w:rsidRPr="00015F6D">
              <w:rPr>
                <w:sz w:val="28"/>
              </w:rPr>
              <w:t xml:space="preserve">Capture </w:t>
            </w:r>
            <w:r>
              <w:rPr>
                <w:sz w:val="28"/>
              </w:rPr>
              <w:t xml:space="preserve">a customer’s </w:t>
            </w:r>
            <w:r w:rsidRPr="00015F6D">
              <w:rPr>
                <w:sz w:val="28"/>
              </w:rPr>
              <w:t xml:space="preserve">insurance requirements like product type (auto, property, </w:t>
            </w:r>
            <w:r>
              <w:rPr>
                <w:sz w:val="28"/>
              </w:rPr>
              <w:t>liability</w:t>
            </w:r>
            <w:r w:rsidRPr="00015F6D">
              <w:rPr>
                <w:sz w:val="28"/>
              </w:rPr>
              <w:t>), Vehicle Reg</w:t>
            </w:r>
            <w:r>
              <w:rPr>
                <w:sz w:val="28"/>
              </w:rPr>
              <w:t>.</w:t>
            </w:r>
            <w:r w:rsidRPr="00015F6D">
              <w:rPr>
                <w:sz w:val="28"/>
              </w:rPr>
              <w:t xml:space="preserve"> Number, </w:t>
            </w:r>
            <w:r>
              <w:rPr>
                <w:sz w:val="28"/>
              </w:rPr>
              <w:t xml:space="preserve">model, make, </w:t>
            </w:r>
            <w:r w:rsidRPr="00015F6D">
              <w:rPr>
                <w:sz w:val="28"/>
              </w:rPr>
              <w:t>current cost of property or vehicle, period required</w:t>
            </w:r>
          </w:p>
          <w:p w14:paraId="7708A71C" w14:textId="77777777" w:rsidR="00210AC8" w:rsidRPr="00611390" w:rsidRDefault="00210AC8" w:rsidP="00CA2324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Validate the Vehicle Reg. Number</w:t>
            </w:r>
          </w:p>
        </w:tc>
      </w:tr>
      <w:tr w:rsidR="00210AC8" w:rsidRPr="00611390" w14:paraId="73399F8D" w14:textId="77777777" w:rsidTr="00AF14D3">
        <w:tc>
          <w:tcPr>
            <w:tcW w:w="1170" w:type="dxa"/>
          </w:tcPr>
          <w:p w14:paraId="6C10E955" w14:textId="2B7EE7C3" w:rsidR="00210AC8" w:rsidRPr="00AF14D3" w:rsidRDefault="00210AC8" w:rsidP="00AF14D3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</w:p>
        </w:tc>
        <w:tc>
          <w:tcPr>
            <w:tcW w:w="2694" w:type="dxa"/>
          </w:tcPr>
          <w:p w14:paraId="5FD44E13" w14:textId="77777777" w:rsidR="00210AC8" w:rsidRPr="00611390" w:rsidRDefault="00210AC8" w:rsidP="00CA2324">
            <w:pPr>
              <w:rPr>
                <w:sz w:val="28"/>
              </w:rPr>
            </w:pPr>
            <w:r>
              <w:rPr>
                <w:sz w:val="28"/>
              </w:rPr>
              <w:t xml:space="preserve">Accept </w:t>
            </w:r>
            <w:r w:rsidRPr="00611390">
              <w:rPr>
                <w:sz w:val="28"/>
              </w:rPr>
              <w:t>Coverage Requirement</w:t>
            </w:r>
            <w:r>
              <w:rPr>
                <w:sz w:val="28"/>
              </w:rPr>
              <w:t>s</w:t>
            </w:r>
          </w:p>
        </w:tc>
        <w:tc>
          <w:tcPr>
            <w:tcW w:w="5193" w:type="dxa"/>
          </w:tcPr>
          <w:p w14:paraId="6EC413D4" w14:textId="77777777" w:rsidR="00210AC8" w:rsidRPr="00611390" w:rsidRDefault="00210AC8" w:rsidP="00CA2324">
            <w:pPr>
              <w:rPr>
                <w:sz w:val="28"/>
              </w:rPr>
            </w:pPr>
            <w:r>
              <w:rPr>
                <w:sz w:val="28"/>
              </w:rPr>
              <w:t>Capture coverage r</w:t>
            </w:r>
            <w:r w:rsidRPr="00611390">
              <w:rPr>
                <w:sz w:val="28"/>
              </w:rPr>
              <w:t>equirement</w:t>
            </w:r>
            <w:r>
              <w:rPr>
                <w:sz w:val="28"/>
              </w:rPr>
              <w:t>s like coverage required</w:t>
            </w:r>
            <w:r w:rsidRPr="00611390">
              <w:rPr>
                <w:sz w:val="28"/>
              </w:rPr>
              <w:t>, pos</w:t>
            </w:r>
            <w:r>
              <w:rPr>
                <w:sz w:val="28"/>
              </w:rPr>
              <w:t>sible limit of coverage and location.</w:t>
            </w:r>
          </w:p>
        </w:tc>
      </w:tr>
      <w:tr w:rsidR="00AF14D3" w:rsidRPr="00611390" w14:paraId="36B59D9B" w14:textId="77777777" w:rsidTr="00AF14D3">
        <w:tc>
          <w:tcPr>
            <w:tcW w:w="1170" w:type="dxa"/>
          </w:tcPr>
          <w:p w14:paraId="65493389" w14:textId="6860CCD9" w:rsidR="00AF14D3" w:rsidRPr="00AF14D3" w:rsidRDefault="00AF14D3" w:rsidP="00AF14D3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</w:p>
        </w:tc>
        <w:tc>
          <w:tcPr>
            <w:tcW w:w="2694" w:type="dxa"/>
          </w:tcPr>
          <w:p w14:paraId="444B011C" w14:textId="77777777" w:rsidR="00AF14D3" w:rsidRPr="00611390" w:rsidRDefault="00AF14D3" w:rsidP="00E9356B">
            <w:pPr>
              <w:rPr>
                <w:sz w:val="28"/>
              </w:rPr>
            </w:pPr>
            <w:r>
              <w:rPr>
                <w:sz w:val="28"/>
              </w:rPr>
              <w:t>Search customer</w:t>
            </w:r>
          </w:p>
        </w:tc>
        <w:tc>
          <w:tcPr>
            <w:tcW w:w="5193" w:type="dxa"/>
          </w:tcPr>
          <w:p w14:paraId="0C76700F" w14:textId="77777777" w:rsidR="00AF14D3" w:rsidRPr="005F349F" w:rsidRDefault="00AF14D3" w:rsidP="00E9356B">
            <w:pPr>
              <w:rPr>
                <w:sz w:val="28"/>
              </w:rPr>
            </w:pPr>
            <w:r>
              <w:rPr>
                <w:sz w:val="28"/>
              </w:rPr>
              <w:t>Search customer by name, location or product</w:t>
            </w:r>
          </w:p>
        </w:tc>
      </w:tr>
      <w:tr w:rsidR="00210AC8" w:rsidRPr="00611390" w14:paraId="5F073149" w14:textId="77777777" w:rsidTr="00AF14D3">
        <w:tc>
          <w:tcPr>
            <w:tcW w:w="1170" w:type="dxa"/>
          </w:tcPr>
          <w:p w14:paraId="04AAE807" w14:textId="55EFA19F" w:rsidR="00210AC8" w:rsidRPr="00AF14D3" w:rsidRDefault="00210AC8" w:rsidP="00AF14D3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</w:p>
        </w:tc>
        <w:tc>
          <w:tcPr>
            <w:tcW w:w="2694" w:type="dxa"/>
          </w:tcPr>
          <w:p w14:paraId="2B93F523" w14:textId="77777777" w:rsidR="00210AC8" w:rsidRPr="00611390" w:rsidRDefault="00210AC8" w:rsidP="00CA2324">
            <w:pPr>
              <w:rPr>
                <w:sz w:val="28"/>
              </w:rPr>
            </w:pPr>
            <w:r w:rsidRPr="00611390">
              <w:rPr>
                <w:sz w:val="28"/>
              </w:rPr>
              <w:t xml:space="preserve">Reports </w:t>
            </w:r>
          </w:p>
        </w:tc>
        <w:tc>
          <w:tcPr>
            <w:tcW w:w="5193" w:type="dxa"/>
          </w:tcPr>
          <w:p w14:paraId="66301A14" w14:textId="77777777" w:rsidR="00210AC8" w:rsidRPr="00FA362B" w:rsidRDefault="00210AC8" w:rsidP="00CA2324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 w:rsidRPr="00FA362B">
              <w:rPr>
                <w:sz w:val="28"/>
              </w:rPr>
              <w:t>List of customers by city</w:t>
            </w:r>
          </w:p>
          <w:p w14:paraId="5E654D5A" w14:textId="77777777" w:rsidR="00210AC8" w:rsidRPr="00FA362B" w:rsidRDefault="00210AC8" w:rsidP="00CA2324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 w:rsidRPr="00FA362B">
              <w:rPr>
                <w:sz w:val="28"/>
              </w:rPr>
              <w:t>List of active products</w:t>
            </w:r>
          </w:p>
          <w:p w14:paraId="6F555899" w14:textId="77777777" w:rsidR="00210AC8" w:rsidRPr="00FA362B" w:rsidRDefault="00210AC8" w:rsidP="00CA2324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 w:rsidRPr="00FA362B">
              <w:rPr>
                <w:sz w:val="28"/>
              </w:rPr>
              <w:t>List customers by product</w:t>
            </w:r>
          </w:p>
          <w:p w14:paraId="3834DCCB" w14:textId="77777777" w:rsidR="00210AC8" w:rsidRPr="00FA362B" w:rsidRDefault="00210AC8" w:rsidP="00CA2324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 w:rsidRPr="00FA362B">
              <w:rPr>
                <w:sz w:val="28"/>
              </w:rPr>
              <w:t>List top 5 recent customers by product</w:t>
            </w:r>
          </w:p>
        </w:tc>
      </w:tr>
    </w:tbl>
    <w:p w14:paraId="78095627" w14:textId="40BA46D3" w:rsidR="00A955B4" w:rsidRPr="00C8304A" w:rsidRDefault="00A955B4" w:rsidP="00C43B27">
      <w:pPr>
        <w:rPr>
          <w:b/>
          <w:sz w:val="28"/>
        </w:rPr>
      </w:pPr>
      <w:r w:rsidRPr="00C8304A">
        <w:rPr>
          <w:b/>
          <w:sz w:val="28"/>
        </w:rPr>
        <w:lastRenderedPageBreak/>
        <w:t>System Requirements</w:t>
      </w:r>
      <w:r w:rsidR="00C43B27" w:rsidRPr="00C8304A">
        <w:rPr>
          <w:b/>
          <w:sz w:val="28"/>
        </w:rPr>
        <w:tab/>
      </w:r>
    </w:p>
    <w:p w14:paraId="383F75D8" w14:textId="7E7AA58B" w:rsidR="00C43B27" w:rsidRPr="00A955B4" w:rsidRDefault="00553CF3" w:rsidP="00C43B27">
      <w:pPr>
        <w:rPr>
          <w:b/>
          <w:sz w:val="28"/>
        </w:rPr>
      </w:pPr>
      <w:r>
        <w:rPr>
          <w:b/>
          <w:sz w:val="28"/>
        </w:rPr>
        <w:t>Inquiry Process</w:t>
      </w:r>
    </w:p>
    <w:p w14:paraId="1250CB34" w14:textId="77777777" w:rsidR="00C43B27" w:rsidRDefault="00C43B27" w:rsidP="004317F1">
      <w:pPr>
        <w:pStyle w:val="ListParagraph"/>
        <w:numPr>
          <w:ilvl w:val="0"/>
          <w:numId w:val="7"/>
        </w:numPr>
        <w:rPr>
          <w:sz w:val="28"/>
        </w:rPr>
      </w:pPr>
      <w:r w:rsidRPr="00C43B27">
        <w:rPr>
          <w:sz w:val="28"/>
        </w:rPr>
        <w:t>Customer enquires with an Agent via a phone regarding insurance enquiry</w:t>
      </w:r>
    </w:p>
    <w:p w14:paraId="075BA4A5" w14:textId="77422301" w:rsidR="00D80093" w:rsidRDefault="00C43B27" w:rsidP="004547D2">
      <w:pPr>
        <w:pStyle w:val="ListParagraph"/>
        <w:numPr>
          <w:ilvl w:val="0"/>
          <w:numId w:val="7"/>
        </w:numPr>
        <w:rPr>
          <w:sz w:val="28"/>
        </w:rPr>
      </w:pPr>
      <w:r w:rsidRPr="00D80093">
        <w:rPr>
          <w:sz w:val="28"/>
        </w:rPr>
        <w:t>Agent</w:t>
      </w:r>
      <w:r w:rsidR="00825FDB">
        <w:rPr>
          <w:sz w:val="28"/>
        </w:rPr>
        <w:t xml:space="preserve"> first</w:t>
      </w:r>
      <w:r w:rsidRPr="00D80093">
        <w:rPr>
          <w:sz w:val="28"/>
        </w:rPr>
        <w:t xml:space="preserve"> gets the Customer contact details</w:t>
      </w:r>
      <w:r w:rsidRPr="00D80093">
        <w:rPr>
          <w:sz w:val="28"/>
        </w:rPr>
        <w:t xml:space="preserve">. </w:t>
      </w:r>
    </w:p>
    <w:p w14:paraId="7BC038C5" w14:textId="5C5E65BE" w:rsidR="00825FDB" w:rsidRDefault="00C43B27" w:rsidP="00825FDB">
      <w:pPr>
        <w:pStyle w:val="ListParagraph"/>
        <w:numPr>
          <w:ilvl w:val="0"/>
          <w:numId w:val="7"/>
        </w:numPr>
        <w:rPr>
          <w:sz w:val="28"/>
        </w:rPr>
      </w:pPr>
      <w:r w:rsidRPr="00D80093">
        <w:rPr>
          <w:sz w:val="28"/>
        </w:rPr>
        <w:t>Agent determines insurance requirement of Customer</w:t>
      </w:r>
      <w:r w:rsidR="00825FDB">
        <w:rPr>
          <w:sz w:val="28"/>
        </w:rPr>
        <w:t xml:space="preserve">. </w:t>
      </w:r>
      <w:r w:rsidR="00825FDB" w:rsidRPr="00D80093">
        <w:rPr>
          <w:sz w:val="28"/>
        </w:rPr>
        <w:t>The agent asks the</w:t>
      </w:r>
      <w:r w:rsidR="00825FDB">
        <w:rPr>
          <w:sz w:val="28"/>
        </w:rPr>
        <w:t xml:space="preserve"> relevant</w:t>
      </w:r>
      <w:r w:rsidR="00825FDB" w:rsidRPr="00D80093">
        <w:rPr>
          <w:sz w:val="28"/>
        </w:rPr>
        <w:t xml:space="preserve"> ques</w:t>
      </w:r>
      <w:r w:rsidR="00825FDB">
        <w:rPr>
          <w:sz w:val="28"/>
        </w:rPr>
        <w:t>tions</w:t>
      </w:r>
      <w:r w:rsidR="00825FDB" w:rsidRPr="00D80093">
        <w:rPr>
          <w:sz w:val="28"/>
        </w:rPr>
        <w:t xml:space="preserve"> </w:t>
      </w:r>
      <w:r w:rsidR="00825FDB">
        <w:rPr>
          <w:sz w:val="28"/>
        </w:rPr>
        <w:t>to get the requirements.</w:t>
      </w:r>
    </w:p>
    <w:p w14:paraId="31FA99AF" w14:textId="4AB1297C" w:rsidR="00210AC8" w:rsidRDefault="00C43B27" w:rsidP="00C43B27">
      <w:pPr>
        <w:pStyle w:val="ListParagraph"/>
        <w:numPr>
          <w:ilvl w:val="0"/>
          <w:numId w:val="7"/>
        </w:numPr>
        <w:rPr>
          <w:sz w:val="28"/>
        </w:rPr>
      </w:pPr>
      <w:r w:rsidRPr="00D80093">
        <w:rPr>
          <w:sz w:val="28"/>
        </w:rPr>
        <w:t xml:space="preserve">Agent determines </w:t>
      </w:r>
      <w:r w:rsidR="00553CF3">
        <w:rPr>
          <w:sz w:val="28"/>
        </w:rPr>
        <w:t xml:space="preserve">the </w:t>
      </w:r>
      <w:r w:rsidRPr="00D80093">
        <w:rPr>
          <w:sz w:val="28"/>
        </w:rPr>
        <w:t xml:space="preserve">product </w:t>
      </w:r>
      <w:r w:rsidR="00553CF3">
        <w:rPr>
          <w:sz w:val="28"/>
        </w:rPr>
        <w:t xml:space="preserve">which matches the </w:t>
      </w:r>
      <w:r w:rsidRPr="00D80093">
        <w:rPr>
          <w:sz w:val="28"/>
        </w:rPr>
        <w:t xml:space="preserve">requirements </w:t>
      </w:r>
    </w:p>
    <w:p w14:paraId="7421D4CD" w14:textId="1B319351" w:rsidR="00553CF3" w:rsidRPr="00D80093" w:rsidRDefault="00553CF3" w:rsidP="00C43B2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The agent informs the customer regarding the product and its features</w:t>
      </w:r>
    </w:p>
    <w:p w14:paraId="1ABDA019" w14:textId="77777777" w:rsidR="00553CF3" w:rsidRDefault="00553CF3" w:rsidP="00210AC8">
      <w:pPr>
        <w:rPr>
          <w:sz w:val="28"/>
        </w:rPr>
      </w:pPr>
    </w:p>
    <w:p w14:paraId="4575CAA6" w14:textId="58CDEFBA" w:rsidR="00C43B27" w:rsidRDefault="00553CF3" w:rsidP="00210AC8">
      <w:pPr>
        <w:rPr>
          <w:sz w:val="28"/>
        </w:rPr>
      </w:pPr>
      <w:r>
        <w:rPr>
          <w:sz w:val="28"/>
        </w:rPr>
        <w:t>Additional details to implement the requirements:</w:t>
      </w:r>
      <w:r w:rsidR="00C43B27">
        <w:rPr>
          <w:sz w:val="28"/>
        </w:rPr>
        <w:tab/>
      </w:r>
    </w:p>
    <w:p w14:paraId="199FB00D" w14:textId="6320A722" w:rsidR="00C8304A" w:rsidRDefault="00C8304A" w:rsidP="00210AC8">
      <w:pPr>
        <w:pStyle w:val="ListParagraph"/>
        <w:numPr>
          <w:ilvl w:val="0"/>
          <w:numId w:val="1"/>
        </w:numPr>
        <w:spacing w:before="240" w:after="0" w:line="360" w:lineRule="auto"/>
        <w:ind w:left="714" w:hanging="357"/>
        <w:jc w:val="both"/>
        <w:rPr>
          <w:sz w:val="28"/>
        </w:rPr>
      </w:pPr>
      <w:r>
        <w:rPr>
          <w:sz w:val="28"/>
        </w:rPr>
        <w:t xml:space="preserve">The agent will ask a set of questions based on product required </w:t>
      </w:r>
    </w:p>
    <w:p w14:paraId="0D63C6B0" w14:textId="47F192F6" w:rsidR="00210AC8" w:rsidRPr="00B80E1C" w:rsidRDefault="00210AC8" w:rsidP="00210AC8">
      <w:pPr>
        <w:pStyle w:val="ListParagraph"/>
        <w:numPr>
          <w:ilvl w:val="0"/>
          <w:numId w:val="1"/>
        </w:numPr>
        <w:spacing w:before="240" w:after="0" w:line="360" w:lineRule="auto"/>
        <w:ind w:left="714" w:hanging="357"/>
        <w:jc w:val="both"/>
        <w:rPr>
          <w:sz w:val="28"/>
        </w:rPr>
      </w:pPr>
      <w:r w:rsidRPr="00B80E1C">
        <w:rPr>
          <w:sz w:val="28"/>
        </w:rPr>
        <w:t>Maintain product list and their related cove</w:t>
      </w:r>
      <w:r>
        <w:rPr>
          <w:sz w:val="28"/>
        </w:rPr>
        <w:t>rage in separate tables</w:t>
      </w:r>
    </w:p>
    <w:p w14:paraId="47C9F93F" w14:textId="77777777" w:rsidR="00210AC8" w:rsidRDefault="00210AC8" w:rsidP="00210AC8">
      <w:pPr>
        <w:pStyle w:val="ListParagraph"/>
        <w:numPr>
          <w:ilvl w:val="0"/>
          <w:numId w:val="1"/>
        </w:numPr>
        <w:spacing w:before="240" w:after="0" w:line="360" w:lineRule="auto"/>
        <w:ind w:left="714" w:hanging="357"/>
        <w:rPr>
          <w:sz w:val="28"/>
        </w:rPr>
      </w:pPr>
      <w:r w:rsidRPr="00B80E1C">
        <w:rPr>
          <w:sz w:val="28"/>
        </w:rPr>
        <w:t>The system should generate reports based on data stored in the database. The SQL queries for each report needs to be developed along with a report format. The generated reports should be displayed on a web page.</w:t>
      </w:r>
    </w:p>
    <w:p w14:paraId="0295D506" w14:textId="20BCC9C8" w:rsidR="00371B9D" w:rsidRDefault="00371B9D">
      <w:pPr>
        <w:rPr>
          <w:sz w:val="28"/>
        </w:rPr>
      </w:pPr>
      <w:bookmarkStart w:id="0" w:name="_GoBack"/>
      <w:bookmarkEnd w:id="0"/>
      <w:r>
        <w:rPr>
          <w:sz w:val="28"/>
        </w:rPr>
        <w:br w:type="page"/>
      </w:r>
    </w:p>
    <w:p w14:paraId="0595AEF7" w14:textId="58F6E5B7" w:rsidR="00611390" w:rsidRDefault="00611390">
      <w:pPr>
        <w:rPr>
          <w:sz w:val="28"/>
        </w:rPr>
      </w:pPr>
    </w:p>
    <w:p w14:paraId="4919EC92" w14:textId="6CFD432C" w:rsidR="00611390" w:rsidRDefault="00051143" w:rsidP="00371B9D">
      <w:pPr>
        <w:jc w:val="center"/>
        <w:rPr>
          <w:sz w:val="28"/>
          <w:u w:val="single"/>
        </w:rPr>
      </w:pPr>
      <w:r w:rsidRPr="00051143">
        <w:rPr>
          <w:sz w:val="28"/>
          <w:u w:val="single"/>
        </w:rPr>
        <w:t>Entity Relation</w:t>
      </w:r>
      <w:r w:rsidRPr="001933D4">
        <w:rPr>
          <w:sz w:val="28"/>
          <w:u w:val="single"/>
        </w:rPr>
        <w:t xml:space="preserve"> </w:t>
      </w:r>
      <w:r w:rsidR="00762F1E" w:rsidRPr="001933D4">
        <w:rPr>
          <w:sz w:val="28"/>
          <w:u w:val="single"/>
        </w:rPr>
        <w:t>Data Model</w:t>
      </w:r>
    </w:p>
    <w:p w14:paraId="18D2A6F9" w14:textId="2B8B976D" w:rsidR="00371B9D" w:rsidRDefault="00371B9D" w:rsidP="00371B9D">
      <w:pPr>
        <w:jc w:val="center"/>
        <w:rPr>
          <w:sz w:val="28"/>
          <w:u w:val="single"/>
        </w:rPr>
      </w:pPr>
      <w:r>
        <w:rPr>
          <w:noProof/>
          <w:sz w:val="28"/>
          <w:lang w:eastAsia="en-ZA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2E80E3F2" wp14:editId="05B05DE9">
                <wp:simplePos x="0" y="0"/>
                <wp:positionH relativeFrom="column">
                  <wp:posOffset>2052084</wp:posOffset>
                </wp:positionH>
                <wp:positionV relativeFrom="paragraph">
                  <wp:posOffset>51184</wp:posOffset>
                </wp:positionV>
                <wp:extent cx="1504950" cy="1254642"/>
                <wp:effectExtent l="0" t="0" r="19050" b="2222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254642"/>
                          <a:chOff x="0" y="0"/>
                          <a:chExt cx="1504950" cy="1594756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0" y="361817"/>
                            <a:ext cx="1504950" cy="12329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0368FC" w14:textId="6BF162E3" w:rsidR="00A94BAC" w:rsidRDefault="00A94BAC" w:rsidP="00371B9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Agent ID</w:t>
                              </w:r>
                            </w:p>
                            <w:p w14:paraId="47D896B0" w14:textId="26D6C2FF" w:rsidR="00371B9D" w:rsidRDefault="00371B9D" w:rsidP="00371B9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Username</w:t>
                              </w:r>
                            </w:p>
                            <w:p w14:paraId="35E6B156" w14:textId="1BF1496E" w:rsidR="00371B9D" w:rsidRDefault="00371B9D" w:rsidP="00371B9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Password</w:t>
                              </w:r>
                            </w:p>
                            <w:p w14:paraId="129AC18D" w14:textId="55F774D9" w:rsidR="00846991" w:rsidRDefault="00846991" w:rsidP="00371B9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FirstName</w:t>
                              </w:r>
                              <w:proofErr w:type="spellEnd"/>
                            </w:p>
                            <w:p w14:paraId="114A8E10" w14:textId="1BCC109D" w:rsidR="00846991" w:rsidRPr="002A0DFE" w:rsidRDefault="00846991" w:rsidP="00371B9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LastName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0"/>
                            <a:ext cx="15049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C2C6EA" w14:textId="29F25733" w:rsidR="00371B9D" w:rsidRPr="002A0DFE" w:rsidRDefault="00A029BC" w:rsidP="00371B9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0E3F2" id="Group 56" o:spid="_x0000_s1026" style="position:absolute;left:0;text-align:left;margin-left:161.6pt;margin-top:4.05pt;width:118.5pt;height:98.8pt;z-index:251642880;mso-height-relative:margin" coordsize="15049,15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">
                <v:rect id="Rectangle 57" o:spid="_x0000_s1027" style="position:absolute;top:3618;width:15049;height:12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xX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0Mx/D4En+Ant8BAAD//wMAUEsBAi0AFAAGAAgAAAAhANvh9svuAAAAhQEAABMAAAAAAAAAAAAA&#10;AAAAAAAAAFtDb250ZW50X1R5cGVzXS54bWxQSwECLQAUAAYACAAAACEAWvQsW78AAAAVAQAACwAA&#10;AAAAAAAAAAAAAAAfAQAAX3JlbHMvLnJlbHNQSwECLQAUAAYACAAAACEA8cLcV8MAAADbAAAADwAA&#10;AAAAAAAAAAAAAAAHAgAAZHJzL2Rvd25yZXYueG1sUEsFBgAAAAADAAMAtwAAAPcCAAAAAA==&#10;" fillcolor="white [3212]" strokecolor="black [3213]" strokeweight="1pt">
                  <v:textbox>
                    <w:txbxContent>
                      <w:p w14:paraId="180368FC" w14:textId="6BF162E3" w:rsidR="00A94BAC" w:rsidRDefault="00A94BAC" w:rsidP="00371B9D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Agent ID</w:t>
                        </w:r>
                      </w:p>
                      <w:p w14:paraId="47D896B0" w14:textId="26D6C2FF" w:rsidR="00371B9D" w:rsidRDefault="00371B9D" w:rsidP="00371B9D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Username</w:t>
                        </w:r>
                      </w:p>
                      <w:p w14:paraId="35E6B156" w14:textId="1BF1496E" w:rsidR="00371B9D" w:rsidRDefault="00371B9D" w:rsidP="00371B9D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Password</w:t>
                        </w:r>
                      </w:p>
                      <w:p w14:paraId="129AC18D" w14:textId="55F774D9" w:rsidR="00846991" w:rsidRDefault="00846991" w:rsidP="00371B9D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FirstName</w:t>
                        </w:r>
                        <w:proofErr w:type="spellEnd"/>
                      </w:p>
                      <w:p w14:paraId="114A8E10" w14:textId="1BCC109D" w:rsidR="00846991" w:rsidRPr="002A0DFE" w:rsidRDefault="00846991" w:rsidP="00371B9D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LastName</w:t>
                        </w:r>
                        <w:proofErr w:type="spellEnd"/>
                      </w:p>
                    </w:txbxContent>
                  </v:textbox>
                </v:rect>
                <v:rect id="Rectangle 58" o:spid="_x0000_s1028" style="position:absolute;width:1504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gl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gF1IJcAAAADbAAAADwAAAAAA&#10;AAAAAAAAAAAHAgAAZHJzL2Rvd25yZXYueG1sUEsFBgAAAAADAAMAtwAAAPQCAAAAAA==&#10;" fillcolor="white [3212]" strokecolor="black [3213]" strokeweight="1pt">
                  <v:textbox>
                    <w:txbxContent>
                      <w:p w14:paraId="06C2C6EA" w14:textId="29F25733" w:rsidR="00371B9D" w:rsidRPr="002A0DFE" w:rsidRDefault="00A029BC" w:rsidP="00371B9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Agent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75AF17E" w14:textId="12D787E2" w:rsidR="00371B9D" w:rsidRDefault="00ED41AD" w:rsidP="00371B9D">
      <w:pPr>
        <w:jc w:val="center"/>
        <w:rPr>
          <w:sz w:val="28"/>
          <w:u w:val="single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81877" wp14:editId="5A0F725C">
                <wp:simplePos x="0" y="0"/>
                <wp:positionH relativeFrom="column">
                  <wp:posOffset>3572539</wp:posOffset>
                </wp:positionH>
                <wp:positionV relativeFrom="paragraph">
                  <wp:posOffset>98042</wp:posOffset>
                </wp:positionV>
                <wp:extent cx="978195" cy="711968"/>
                <wp:effectExtent l="0" t="0" r="31750" b="3111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195" cy="711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2F79E" id="Straight Connector 8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7.7pt" to="358.3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14:paraId="25233C50" w14:textId="24B3BFD8" w:rsidR="00371B9D" w:rsidRDefault="00371B9D" w:rsidP="00371B9D">
      <w:pPr>
        <w:jc w:val="center"/>
        <w:rPr>
          <w:sz w:val="28"/>
          <w:u w:val="single"/>
        </w:rPr>
      </w:pPr>
    </w:p>
    <w:p w14:paraId="02956906" w14:textId="160C0A43" w:rsidR="00051143" w:rsidRPr="001933D4" w:rsidRDefault="00371B9D">
      <w:pPr>
        <w:rPr>
          <w:sz w:val="28"/>
          <w:u w:val="single"/>
        </w:rPr>
      </w:pPr>
      <w:r>
        <w:rPr>
          <w:noProof/>
          <w:sz w:val="28"/>
          <w:lang w:eastAsia="en-ZA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7C44FBF7" wp14:editId="1DA30E89">
                <wp:simplePos x="0" y="0"/>
                <wp:positionH relativeFrom="column">
                  <wp:posOffset>209550</wp:posOffset>
                </wp:positionH>
                <wp:positionV relativeFrom="paragraph">
                  <wp:posOffset>86995</wp:posOffset>
                </wp:positionV>
                <wp:extent cx="1504950" cy="171450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714500"/>
                          <a:chOff x="0" y="0"/>
                          <a:chExt cx="1504950" cy="217927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61950"/>
                            <a:ext cx="1504950" cy="18173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B845DF" w14:textId="210D195F" w:rsidR="002A0DFE" w:rsidRPr="00371B9D" w:rsidRDefault="002A0DFE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371B9D">
                                <w:rPr>
                                  <w:color w:val="000000" w:themeColor="text1"/>
                                </w:rPr>
                                <w:t>Cust</w:t>
                              </w:r>
                              <w:r w:rsidR="00083370" w:rsidRPr="00371B9D">
                                <w:rPr>
                                  <w:color w:val="000000" w:themeColor="text1"/>
                                </w:rPr>
                                <w:t>omer</w:t>
                              </w:r>
                              <w:del w:id="1" w:author="Luxolo Mpisane (Santam)" w:date="2017-05-16T10:34:00Z">
                                <w:r w:rsidR="00083370" w:rsidRPr="00371B9D" w:rsidDel="00D71FCD">
                                  <w:rPr>
                                    <w:color w:val="000000" w:themeColor="text1"/>
                                  </w:rPr>
                                  <w:delText xml:space="preserve"> </w:delText>
                                </w:r>
                              </w:del>
                              <w:r w:rsidRPr="00371B9D">
                                <w:rPr>
                                  <w:color w:val="000000" w:themeColor="text1"/>
                                </w:rPr>
                                <w:t>ID</w:t>
                              </w:r>
                              <w:proofErr w:type="spellEnd"/>
                            </w:p>
                            <w:p w14:paraId="0E931720" w14:textId="64C29E96" w:rsidR="00D71FCD" w:rsidRPr="00371B9D" w:rsidRDefault="00D71FCD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371B9D">
                                <w:rPr>
                                  <w:color w:val="000000" w:themeColor="text1"/>
                                </w:rPr>
                                <w:t>ID_No</w:t>
                              </w:r>
                              <w:proofErr w:type="spellEnd"/>
                            </w:p>
                            <w:p w14:paraId="03AA4313" w14:textId="75A7C31E" w:rsidR="003E3F7C" w:rsidRPr="00371B9D" w:rsidRDefault="003E3F7C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371B9D">
                                <w:rPr>
                                  <w:color w:val="000000" w:themeColor="text1"/>
                                </w:rPr>
                                <w:t>First</w:t>
                              </w:r>
                              <w:r w:rsidR="002A0DFE" w:rsidRPr="00371B9D">
                                <w:rPr>
                                  <w:color w:val="000000" w:themeColor="text1"/>
                                </w:rPr>
                                <w:t>Name</w:t>
                              </w:r>
                              <w:proofErr w:type="spellEnd"/>
                            </w:p>
                            <w:p w14:paraId="6F06EB40" w14:textId="77777777" w:rsidR="003E3F7C" w:rsidRPr="00371B9D" w:rsidRDefault="003E3F7C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371B9D">
                                <w:rPr>
                                  <w:color w:val="000000" w:themeColor="text1"/>
                                </w:rPr>
                                <w:t>LastName</w:t>
                              </w:r>
                              <w:proofErr w:type="spellEnd"/>
                            </w:p>
                            <w:p w14:paraId="52219B5E" w14:textId="77777777" w:rsidR="003E3F7C" w:rsidRPr="00371B9D" w:rsidRDefault="003E3F7C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371B9D">
                                <w:rPr>
                                  <w:color w:val="000000" w:themeColor="text1"/>
                                </w:rPr>
                                <w:t>Gender</w:t>
                              </w:r>
                            </w:p>
                            <w:p w14:paraId="26AC8D5A" w14:textId="77777777" w:rsidR="003E3F7C" w:rsidRPr="00371B9D" w:rsidDel="003E3F7C" w:rsidRDefault="003E3F7C" w:rsidP="003E3F7C">
                              <w:pPr>
                                <w:spacing w:after="0" w:line="240" w:lineRule="auto"/>
                                <w:rPr>
                                  <w:del w:id="2" w:author="Xolani Delman (Santam)" w:date="2017-05-16T10:08:00Z"/>
                                  <w:color w:val="000000" w:themeColor="text1"/>
                                </w:rPr>
                              </w:pPr>
                              <w:r w:rsidRPr="00371B9D">
                                <w:rPr>
                                  <w:color w:val="000000" w:themeColor="text1"/>
                                </w:rPr>
                                <w:t xml:space="preserve">Contact </w:t>
                              </w:r>
                              <w:proofErr w:type="spellStart"/>
                              <w:r w:rsidRPr="00371B9D">
                                <w:rPr>
                                  <w:color w:val="000000" w:themeColor="text1"/>
                                </w:rPr>
                                <w:t>No</w:t>
                              </w:r>
                            </w:p>
                            <w:p w14:paraId="515D6D87" w14:textId="316D54D5" w:rsidR="002A0DFE" w:rsidRPr="00371B9D" w:rsidRDefault="003E3F7C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371B9D">
                                <w:rPr>
                                  <w:color w:val="000000" w:themeColor="text1"/>
                                </w:rPr>
                                <w:t>Email</w:t>
                              </w:r>
                              <w:proofErr w:type="spellEnd"/>
                              <w:r w:rsidR="002A0DFE" w:rsidRPr="00371B9D">
                                <w:rPr>
                                  <w:color w:val="000000" w:themeColor="text1"/>
                                </w:rPr>
                                <w:br/>
                                <w:t>Address</w:t>
                              </w:r>
                            </w:p>
                            <w:p w14:paraId="0F127C5D" w14:textId="3F653480" w:rsidR="002A0DFE" w:rsidRPr="002A0DFE" w:rsidRDefault="002A0DFE" w:rsidP="003E3F7C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5049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8447A" w14:textId="77777777" w:rsidR="00611390" w:rsidRPr="002A0DFE" w:rsidRDefault="00611390" w:rsidP="0061139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A0DFE">
                                <w:rPr>
                                  <w:color w:val="000000" w:themeColor="text1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4FBF7" id="Group 4" o:spid="_x0000_s1029" style="position:absolute;margin-left:16.5pt;margin-top:6.85pt;width:118.5pt;height:135pt;z-index:251639296;mso-height-relative:margin" coordsize="15049,2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">
                <v:rect id="Rectangle 1" o:spid="_x0000_s1030" style="position:absolute;top:3619;width:15049;height:18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>
                  <v:textbox>
                    <w:txbxContent>
                      <w:p w14:paraId="6DB845DF" w14:textId="210D195F" w:rsidR="002A0DFE" w:rsidRPr="00371B9D" w:rsidRDefault="002A0DFE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371B9D">
                          <w:rPr>
                            <w:color w:val="000000" w:themeColor="text1"/>
                          </w:rPr>
                          <w:t>Cust</w:t>
                        </w:r>
                        <w:r w:rsidR="00083370" w:rsidRPr="00371B9D">
                          <w:rPr>
                            <w:color w:val="000000" w:themeColor="text1"/>
                          </w:rPr>
                          <w:t>omer</w:t>
                        </w:r>
                        <w:del w:id="3" w:author="Luxolo Mpisane (Santam)" w:date="2017-05-16T10:34:00Z">
                          <w:r w:rsidR="00083370" w:rsidRPr="00371B9D" w:rsidDel="00D71FCD">
                            <w:rPr>
                              <w:color w:val="000000" w:themeColor="text1"/>
                            </w:rPr>
                            <w:delText xml:space="preserve"> </w:delText>
                          </w:r>
                        </w:del>
                        <w:r w:rsidRPr="00371B9D">
                          <w:rPr>
                            <w:color w:val="000000" w:themeColor="text1"/>
                          </w:rPr>
                          <w:t>ID</w:t>
                        </w:r>
                        <w:proofErr w:type="spellEnd"/>
                      </w:p>
                      <w:p w14:paraId="0E931720" w14:textId="64C29E96" w:rsidR="00D71FCD" w:rsidRPr="00371B9D" w:rsidRDefault="00D71FCD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371B9D">
                          <w:rPr>
                            <w:color w:val="000000" w:themeColor="text1"/>
                          </w:rPr>
                          <w:t>ID_No</w:t>
                        </w:r>
                        <w:proofErr w:type="spellEnd"/>
                      </w:p>
                      <w:p w14:paraId="03AA4313" w14:textId="75A7C31E" w:rsidR="003E3F7C" w:rsidRPr="00371B9D" w:rsidRDefault="003E3F7C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371B9D">
                          <w:rPr>
                            <w:color w:val="000000" w:themeColor="text1"/>
                          </w:rPr>
                          <w:t>First</w:t>
                        </w:r>
                        <w:r w:rsidR="002A0DFE" w:rsidRPr="00371B9D">
                          <w:rPr>
                            <w:color w:val="000000" w:themeColor="text1"/>
                          </w:rPr>
                          <w:t>Name</w:t>
                        </w:r>
                        <w:proofErr w:type="spellEnd"/>
                      </w:p>
                      <w:p w14:paraId="6F06EB40" w14:textId="77777777" w:rsidR="003E3F7C" w:rsidRPr="00371B9D" w:rsidRDefault="003E3F7C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371B9D">
                          <w:rPr>
                            <w:color w:val="000000" w:themeColor="text1"/>
                          </w:rPr>
                          <w:t>LastName</w:t>
                        </w:r>
                        <w:proofErr w:type="spellEnd"/>
                      </w:p>
                      <w:p w14:paraId="52219B5E" w14:textId="77777777" w:rsidR="003E3F7C" w:rsidRPr="00371B9D" w:rsidRDefault="003E3F7C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371B9D">
                          <w:rPr>
                            <w:color w:val="000000" w:themeColor="text1"/>
                          </w:rPr>
                          <w:t>Gender</w:t>
                        </w:r>
                      </w:p>
                      <w:p w14:paraId="26AC8D5A" w14:textId="77777777" w:rsidR="003E3F7C" w:rsidRPr="00371B9D" w:rsidDel="003E3F7C" w:rsidRDefault="003E3F7C" w:rsidP="003E3F7C">
                        <w:pPr>
                          <w:spacing w:after="0" w:line="240" w:lineRule="auto"/>
                          <w:rPr>
                            <w:del w:id="4" w:author="Xolani Delman (Santam)" w:date="2017-05-16T10:08:00Z"/>
                            <w:color w:val="000000" w:themeColor="text1"/>
                          </w:rPr>
                        </w:pPr>
                        <w:r w:rsidRPr="00371B9D">
                          <w:rPr>
                            <w:color w:val="000000" w:themeColor="text1"/>
                          </w:rPr>
                          <w:t xml:space="preserve">Contact </w:t>
                        </w:r>
                        <w:proofErr w:type="spellStart"/>
                        <w:r w:rsidRPr="00371B9D">
                          <w:rPr>
                            <w:color w:val="000000" w:themeColor="text1"/>
                          </w:rPr>
                          <w:t>No</w:t>
                        </w:r>
                      </w:p>
                      <w:p w14:paraId="515D6D87" w14:textId="316D54D5" w:rsidR="002A0DFE" w:rsidRPr="00371B9D" w:rsidRDefault="003E3F7C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371B9D">
                          <w:rPr>
                            <w:color w:val="000000" w:themeColor="text1"/>
                          </w:rPr>
                          <w:t>Email</w:t>
                        </w:r>
                        <w:proofErr w:type="spellEnd"/>
                        <w:r w:rsidR="002A0DFE" w:rsidRPr="00371B9D">
                          <w:rPr>
                            <w:color w:val="000000" w:themeColor="text1"/>
                          </w:rPr>
                          <w:br/>
                          <w:t>Address</w:t>
                        </w:r>
                      </w:p>
                      <w:p w14:paraId="0F127C5D" w14:textId="3F653480" w:rsidR="002A0DFE" w:rsidRPr="002A0DFE" w:rsidRDefault="002A0DFE" w:rsidP="003E3F7C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3" o:spid="_x0000_s1031" style="position:absolute;width:1504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>
                  <v:textbox>
                    <w:txbxContent>
                      <w:p w14:paraId="6528447A" w14:textId="77777777" w:rsidR="00611390" w:rsidRPr="002A0DFE" w:rsidRDefault="00611390" w:rsidP="0061139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A0DFE">
                          <w:rPr>
                            <w:color w:val="000000" w:themeColor="text1"/>
                          </w:rPr>
                          <w:t>Customer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E3F7C">
        <w:rPr>
          <w:noProof/>
          <w:sz w:val="28"/>
          <w:lang w:eastAsia="en-ZA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28F0AA16" wp14:editId="137172D1">
                <wp:simplePos x="0" y="0"/>
                <wp:positionH relativeFrom="column">
                  <wp:posOffset>3800475</wp:posOffset>
                </wp:positionH>
                <wp:positionV relativeFrom="paragraph">
                  <wp:posOffset>144145</wp:posOffset>
                </wp:positionV>
                <wp:extent cx="1504950" cy="1657351"/>
                <wp:effectExtent l="0" t="0" r="1905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657351"/>
                          <a:chOff x="0" y="0"/>
                          <a:chExt cx="1504950" cy="155588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61417"/>
                            <a:ext cx="1504950" cy="11944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137A53" w14:textId="0CD1EDA8" w:rsidR="00E151E0" w:rsidRDefault="00A94BAC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Enquiry ID</w:t>
                              </w:r>
                            </w:p>
                            <w:p w14:paraId="19A57D88" w14:textId="6EBF6D85" w:rsidR="00ED41AD" w:rsidRDefault="00ED41AD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Enquiry date</w:t>
                              </w:r>
                            </w:p>
                            <w:p w14:paraId="0FDC8B76" w14:textId="0D4B8FC2" w:rsidR="00ED41AD" w:rsidRPr="00A42D18" w:rsidRDefault="00ED41AD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Agent </w:t>
                              </w:r>
                              <w:r w:rsidR="00A94BAC">
                                <w:rPr>
                                  <w:color w:val="000000" w:themeColor="text1"/>
                                </w:rPr>
                                <w:t>ID</w:t>
                              </w:r>
                            </w:p>
                            <w:p w14:paraId="24F99BD7" w14:textId="0680D32D" w:rsidR="00083370" w:rsidRPr="00A42D18" w:rsidRDefault="00083370" w:rsidP="00083370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A42D18">
                                <w:rPr>
                                  <w:color w:val="000000" w:themeColor="text1"/>
                                </w:rPr>
                                <w:t>Customer ID</w:t>
                              </w:r>
                            </w:p>
                            <w:p w14:paraId="1BC788D0" w14:textId="717E5EA5" w:rsidR="00ED41AD" w:rsidRPr="00A42D18" w:rsidRDefault="00083370" w:rsidP="00083370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A42D18">
                                <w:rPr>
                                  <w:color w:val="000000" w:themeColor="text1"/>
                                </w:rPr>
                                <w:t xml:space="preserve">Product </w:t>
                              </w:r>
                              <w:r w:rsidR="001933D4" w:rsidRPr="00A42D18">
                                <w:rPr>
                                  <w:color w:val="000000" w:themeColor="text1"/>
                                </w:rPr>
                                <w:t>ID</w:t>
                              </w:r>
                            </w:p>
                            <w:p w14:paraId="27516546" w14:textId="16B5B10F" w:rsidR="00083370" w:rsidRPr="00A42D18" w:rsidRDefault="00083370" w:rsidP="00083370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A42D18">
                                <w:rPr>
                                  <w:color w:val="000000" w:themeColor="text1"/>
                                </w:rPr>
                                <w:t>Period</w:t>
                              </w:r>
                              <w:r w:rsidR="00553CF3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553CF3">
                                <w:rPr>
                                  <w:color w:val="000000" w:themeColor="text1"/>
                                </w:rPr>
                                <w:t>Reqd</w:t>
                              </w:r>
                              <w:proofErr w:type="spellEnd"/>
                            </w:p>
                            <w:p w14:paraId="396B4275" w14:textId="77777777" w:rsidR="00083370" w:rsidRDefault="00083370" w:rsidP="00083370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2E1511A" w14:textId="77777777" w:rsidR="00083370" w:rsidRPr="00A42D18" w:rsidRDefault="00083370" w:rsidP="002A0DFE">
                              <w:pPr>
                                <w:spacing w:after="0" w:line="24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8F14109" w14:textId="77777777" w:rsidR="00083370" w:rsidRDefault="00083370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A58FA5E" w14:textId="77777777" w:rsidR="00083370" w:rsidRPr="002A0DFE" w:rsidRDefault="00083370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5049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CC911" w14:textId="18680987" w:rsidR="002A0DFE" w:rsidRPr="002A0DFE" w:rsidRDefault="003E3F7C" w:rsidP="0061139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Insurance Inquiry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0AA16" id="Group 5" o:spid="_x0000_s1032" style="position:absolute;margin-left:299.25pt;margin-top:11.35pt;width:118.5pt;height:130.5pt;z-index:251642368;mso-height-relative:margin" coordsize="15049,15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">
                <v:rect id="Rectangle 6" o:spid="_x0000_s1033" style="position:absolute;top:3614;width:15049;height:1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>
                  <v:textbox>
                    <w:txbxContent>
                      <w:p w14:paraId="31137A53" w14:textId="0CD1EDA8" w:rsidR="00E151E0" w:rsidRDefault="00A94BAC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Enquiry ID</w:t>
                        </w:r>
                      </w:p>
                      <w:p w14:paraId="19A57D88" w14:textId="6EBF6D85" w:rsidR="00ED41AD" w:rsidRDefault="00ED41AD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Enquiry date</w:t>
                        </w:r>
                      </w:p>
                      <w:p w14:paraId="0FDC8B76" w14:textId="0D4B8FC2" w:rsidR="00ED41AD" w:rsidRPr="00A42D18" w:rsidRDefault="00ED41AD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Agent </w:t>
                        </w:r>
                        <w:r w:rsidR="00A94BAC">
                          <w:rPr>
                            <w:color w:val="000000" w:themeColor="text1"/>
                          </w:rPr>
                          <w:t>ID</w:t>
                        </w:r>
                      </w:p>
                      <w:p w14:paraId="24F99BD7" w14:textId="0680D32D" w:rsidR="00083370" w:rsidRPr="00A42D18" w:rsidRDefault="00083370" w:rsidP="00083370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A42D18">
                          <w:rPr>
                            <w:color w:val="000000" w:themeColor="text1"/>
                          </w:rPr>
                          <w:t>Customer ID</w:t>
                        </w:r>
                      </w:p>
                      <w:p w14:paraId="1BC788D0" w14:textId="717E5EA5" w:rsidR="00ED41AD" w:rsidRPr="00A42D18" w:rsidRDefault="00083370" w:rsidP="00083370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A42D18">
                          <w:rPr>
                            <w:color w:val="000000" w:themeColor="text1"/>
                          </w:rPr>
                          <w:t xml:space="preserve">Product </w:t>
                        </w:r>
                        <w:r w:rsidR="001933D4" w:rsidRPr="00A42D18">
                          <w:rPr>
                            <w:color w:val="000000" w:themeColor="text1"/>
                          </w:rPr>
                          <w:t>ID</w:t>
                        </w:r>
                      </w:p>
                      <w:p w14:paraId="27516546" w14:textId="16B5B10F" w:rsidR="00083370" w:rsidRPr="00A42D18" w:rsidRDefault="00083370" w:rsidP="00083370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A42D18">
                          <w:rPr>
                            <w:color w:val="000000" w:themeColor="text1"/>
                          </w:rPr>
                          <w:t>Period</w:t>
                        </w:r>
                        <w:r w:rsidR="00553CF3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="00553CF3">
                          <w:rPr>
                            <w:color w:val="000000" w:themeColor="text1"/>
                          </w:rPr>
                          <w:t>Reqd</w:t>
                        </w:r>
                        <w:proofErr w:type="spellEnd"/>
                      </w:p>
                      <w:p w14:paraId="396B4275" w14:textId="77777777" w:rsidR="00083370" w:rsidRDefault="00083370" w:rsidP="00083370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  <w:p w14:paraId="62E1511A" w14:textId="77777777" w:rsidR="00083370" w:rsidRPr="00A42D18" w:rsidRDefault="00083370" w:rsidP="002A0DFE">
                        <w:pPr>
                          <w:spacing w:after="0" w:line="240" w:lineRule="auto"/>
                          <w:rPr>
                            <w:color w:val="FFFFFF" w:themeColor="background1"/>
                          </w:rPr>
                        </w:pPr>
                      </w:p>
                      <w:p w14:paraId="78F14109" w14:textId="77777777" w:rsidR="00083370" w:rsidRDefault="00083370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  <w:p w14:paraId="5A58FA5E" w14:textId="77777777" w:rsidR="00083370" w:rsidRPr="002A0DFE" w:rsidRDefault="00083370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7" o:spid="_x0000_s1034" style="position:absolute;width:1504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14:paraId="1B3CC911" w14:textId="18680987" w:rsidR="002A0DFE" w:rsidRPr="002A0DFE" w:rsidRDefault="003E3F7C" w:rsidP="0061139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Insurance Inquiry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8EAB657" w14:textId="1AF37398" w:rsidR="00611390" w:rsidRDefault="003E3F7C">
      <w:pPr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4F430B5D" wp14:editId="024E75A0">
                <wp:simplePos x="0" y="0"/>
                <wp:positionH relativeFrom="column">
                  <wp:posOffset>3524250</wp:posOffset>
                </wp:positionH>
                <wp:positionV relativeFrom="paragraph">
                  <wp:posOffset>250825</wp:posOffset>
                </wp:positionV>
                <wp:extent cx="257175" cy="285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307A2" w14:textId="77777777" w:rsidR="00762F1E" w:rsidRPr="00762F1E" w:rsidRDefault="00762F1E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30B5D" id="Rectangle 20" o:spid="_x0000_s1035" style="position:absolute;margin-left:277.5pt;margin-top:19.75pt;width:20.25pt;height:22.5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" fillcolor="white [3212]" strokecolor="white [3212]" strokeweight="1pt">
                <v:textbox>
                  <w:txbxContent>
                    <w:p w14:paraId="76B307A2" w14:textId="77777777" w:rsidR="00762F1E" w:rsidRPr="00762F1E" w:rsidRDefault="00762F1E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2A93EB9C" wp14:editId="1703295C">
                <wp:simplePos x="0" y="0"/>
                <wp:positionH relativeFrom="column">
                  <wp:posOffset>1714500</wp:posOffset>
                </wp:positionH>
                <wp:positionV relativeFrom="paragraph">
                  <wp:posOffset>236220</wp:posOffset>
                </wp:positionV>
                <wp:extent cx="257175" cy="2571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6FE3F" w14:textId="77777777" w:rsidR="00762F1E" w:rsidRPr="00762F1E" w:rsidRDefault="00762F1E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2F1E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3EB9C" id="Rectangle 19" o:spid="_x0000_s1036" style="position:absolute;margin-left:135pt;margin-top:18.6pt;width:20.25pt;height:20.25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" fillcolor="white [3212]" strokecolor="white [3212]" strokeweight="1pt">
                <v:textbox>
                  <w:txbxContent>
                    <w:p w14:paraId="7BF6FE3F" w14:textId="77777777" w:rsidR="00762F1E" w:rsidRPr="00762F1E" w:rsidRDefault="00762F1E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2F1E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F61F310" w14:textId="794659E4" w:rsidR="00611390" w:rsidRDefault="003E3F7C">
      <w:pPr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0BA0E4A" wp14:editId="6F5664AB">
                <wp:simplePos x="0" y="0"/>
                <wp:positionH relativeFrom="column">
                  <wp:posOffset>1714500</wp:posOffset>
                </wp:positionH>
                <wp:positionV relativeFrom="paragraph">
                  <wp:posOffset>157480</wp:posOffset>
                </wp:positionV>
                <wp:extent cx="20764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2BF9E" id="Straight Connector 3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2.4pt" to="298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0BB673EC" w14:textId="77C301F1" w:rsidR="00611390" w:rsidRDefault="00A42D18">
      <w:pPr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D4DFBFF" wp14:editId="6060F871">
                <wp:simplePos x="0" y="0"/>
                <wp:positionH relativeFrom="column">
                  <wp:posOffset>5305424</wp:posOffset>
                </wp:positionH>
                <wp:positionV relativeFrom="paragraph">
                  <wp:posOffset>298451</wp:posOffset>
                </wp:positionV>
                <wp:extent cx="447675" cy="1981200"/>
                <wp:effectExtent l="0" t="0" r="295275" b="190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981200"/>
                        </a:xfrm>
                        <a:prstGeom prst="bentConnector3">
                          <a:avLst>
                            <a:gd name="adj1" fmla="val 1616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048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417.75pt;margin-top:23.5pt;width:35.25pt;height:15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" adj="34919" strokecolor="black [3200]" strokeweight=".5pt"/>
            </w:pict>
          </mc:Fallback>
        </mc:AlternateContent>
      </w:r>
      <w:r w:rsidR="008471F4"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5B40187" wp14:editId="0327FEDD">
                <wp:simplePos x="0" y="0"/>
                <wp:positionH relativeFrom="margin">
                  <wp:posOffset>5283835</wp:posOffset>
                </wp:positionH>
                <wp:positionV relativeFrom="paragraph">
                  <wp:posOffset>49530</wp:posOffset>
                </wp:positionV>
                <wp:extent cx="304800" cy="2381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838F" w14:textId="77777777" w:rsidR="00762F1E" w:rsidRPr="00762F1E" w:rsidRDefault="00762F1E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2F1E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40187" id="Rectangle 24" o:spid="_x0000_s1037" style="position:absolute;margin-left:416.05pt;margin-top:3.9pt;width:24pt;height:18.75pt;flip:x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" fillcolor="white [3212]" strokecolor="white [3212]" strokeweight="1pt">
                <v:textbox>
                  <w:txbxContent>
                    <w:p w14:paraId="195D838F" w14:textId="77777777" w:rsidR="00762F1E" w:rsidRPr="00762F1E" w:rsidRDefault="00762F1E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2F1E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89E6AB" w14:textId="1ADBDFBE" w:rsidR="00210AC8" w:rsidRDefault="001933D4">
      <w:pPr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0BDAC6A" wp14:editId="306928C5">
                <wp:simplePos x="0" y="0"/>
                <wp:positionH relativeFrom="column">
                  <wp:posOffset>1714501</wp:posOffset>
                </wp:positionH>
                <wp:positionV relativeFrom="paragraph">
                  <wp:posOffset>220344</wp:posOffset>
                </wp:positionV>
                <wp:extent cx="2076450" cy="1133475"/>
                <wp:effectExtent l="0" t="0" r="19050" b="285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11334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6B003" id="Elbow Connector 28" o:spid="_x0000_s1026" type="#_x0000_t34" style="position:absolute;margin-left:135pt;margin-top:17.35pt;width:163.5pt;height:89.25p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" strokecolor="black [3213]" strokeweight=".5pt"/>
            </w:pict>
          </mc:Fallback>
        </mc:AlternateContent>
      </w:r>
      <w:r w:rsidR="008471F4"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451BF0E4" wp14:editId="4D4DE828">
                <wp:simplePos x="0" y="0"/>
                <wp:positionH relativeFrom="column">
                  <wp:posOffset>3524250</wp:posOffset>
                </wp:positionH>
                <wp:positionV relativeFrom="paragraph">
                  <wp:posOffset>9525</wp:posOffset>
                </wp:positionV>
                <wp:extent cx="257175" cy="2571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41257" w14:textId="77777777" w:rsidR="008471F4" w:rsidRPr="00762F1E" w:rsidRDefault="001933D4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BF0E4" id="Rectangle 34" o:spid="_x0000_s1038" style="position:absolute;margin-left:277.5pt;margin-top:.75pt;width:20.25pt;height:20.2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" fillcolor="white [3212]" strokecolor="white [3212]" strokeweight="1pt">
                <v:textbox>
                  <w:txbxContent>
                    <w:p w14:paraId="51241257" w14:textId="77777777" w:rsidR="008471F4" w:rsidRPr="00762F1E" w:rsidRDefault="001933D4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471F4"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669C70B1" wp14:editId="40D0282A">
                <wp:simplePos x="0" y="0"/>
                <wp:positionH relativeFrom="column">
                  <wp:posOffset>1790700</wp:posOffset>
                </wp:positionH>
                <wp:positionV relativeFrom="paragraph">
                  <wp:posOffset>1104900</wp:posOffset>
                </wp:positionV>
                <wp:extent cx="257175" cy="2571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1FA66" w14:textId="77777777" w:rsidR="008471F4" w:rsidRPr="00762F1E" w:rsidRDefault="008471F4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C70B1" id="Rectangle 29" o:spid="_x0000_s1039" style="position:absolute;margin-left:141pt;margin-top:87pt;width:20.25pt;height:20.2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" fillcolor="white [3212]" strokecolor="white [3212]" strokeweight="1pt">
                <v:textbox>
                  <w:txbxContent>
                    <w:p w14:paraId="1051FA66" w14:textId="77777777" w:rsidR="008471F4" w:rsidRPr="00762F1E" w:rsidRDefault="008471F4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762F1E"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289A82C7" wp14:editId="0CA1A0BD">
                <wp:simplePos x="0" y="0"/>
                <wp:positionH relativeFrom="column">
                  <wp:posOffset>5257800</wp:posOffset>
                </wp:positionH>
                <wp:positionV relativeFrom="paragraph">
                  <wp:posOffset>1809750</wp:posOffset>
                </wp:positionV>
                <wp:extent cx="257175" cy="2571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119FD" w14:textId="77777777" w:rsidR="00762F1E" w:rsidRPr="00762F1E" w:rsidRDefault="001933D4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A82C7" id="Rectangle 23" o:spid="_x0000_s1040" style="position:absolute;margin-left:414pt;margin-top:142.5pt;width:20.25pt;height:20.2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" fillcolor="white [3212]" strokecolor="white [3212]" strokeweight="1pt">
                <v:textbox>
                  <w:txbxContent>
                    <w:p w14:paraId="78B119FD" w14:textId="77777777" w:rsidR="00762F1E" w:rsidRPr="00762F1E" w:rsidRDefault="001933D4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2632854" w14:textId="77777777" w:rsidR="00210AC8" w:rsidRPr="00210AC8" w:rsidRDefault="00210AC8" w:rsidP="00210AC8">
      <w:pPr>
        <w:rPr>
          <w:sz w:val="28"/>
        </w:rPr>
      </w:pPr>
    </w:p>
    <w:p w14:paraId="410F023F" w14:textId="10665609" w:rsidR="00210AC8" w:rsidRPr="00210AC8" w:rsidRDefault="003E3F7C" w:rsidP="00210AC8">
      <w:pPr>
        <w:rPr>
          <w:sz w:val="28"/>
        </w:rPr>
      </w:pPr>
      <w:r>
        <w:rPr>
          <w:noProof/>
          <w:sz w:val="28"/>
          <w:lang w:eastAsia="en-ZA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0C8EE63C" wp14:editId="2FA01F18">
                <wp:simplePos x="0" y="0"/>
                <wp:positionH relativeFrom="margin">
                  <wp:posOffset>143123</wp:posOffset>
                </wp:positionH>
                <wp:positionV relativeFrom="paragraph">
                  <wp:posOffset>337516</wp:posOffset>
                </wp:positionV>
                <wp:extent cx="1574358" cy="1645920"/>
                <wp:effectExtent l="0" t="0" r="26035" b="1143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358" cy="1645920"/>
                          <a:chOff x="0" y="0"/>
                          <a:chExt cx="1504950" cy="1756446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361765"/>
                            <a:ext cx="1504950" cy="13946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311DC2" w14:textId="3F5C0D44" w:rsidR="00A42D18" w:rsidRDefault="00A029BC" w:rsidP="00720EB5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Enquiry </w:t>
                              </w:r>
                              <w:r w:rsidR="00A94BAC">
                                <w:rPr>
                                  <w:color w:val="000000" w:themeColor="text1"/>
                                </w:rPr>
                                <w:t>ID</w:t>
                              </w:r>
                            </w:p>
                            <w:p w14:paraId="128B5235" w14:textId="4D4523B3" w:rsidR="00720EB5" w:rsidRDefault="00A94BAC" w:rsidP="00720EB5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Coverage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5049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18C028" w14:textId="6B33BFC9" w:rsidR="00FD3AD7" w:rsidRPr="002A0DFE" w:rsidRDefault="00FD3AD7" w:rsidP="00720EB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Coverage</w:t>
                              </w:r>
                              <w:r w:rsidR="00720EB5">
                                <w:rPr>
                                  <w:color w:val="000000" w:themeColor="text1"/>
                                </w:rPr>
                                <w:t>Requirement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8EE63C" id="Group 14" o:spid="_x0000_s1041" style="position:absolute;margin-left:11.25pt;margin-top:26.6pt;width:123.95pt;height:129.6pt;z-index:251644416;mso-position-horizontal-relative:margin;mso-width-relative:margin;mso-height-relative:margin" coordsize="15049,17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">
                <v:rect id="Rectangle 15" o:spid="_x0000_s1042" style="position:absolute;top:3617;width:15049;height:13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57vwAAANsAAAAPAAAAZHJzL2Rvd25yZXYueG1sRE9La8JA&#10;EL4L/odlBG+6UdB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D4Nl57vwAAANsAAAAPAAAAAAAA&#10;AAAAAAAAAAcCAABkcnMvZG93bnJldi54bWxQSwUGAAAAAAMAAwC3AAAA8wIAAAAA&#10;" fillcolor="white [3212]" strokecolor="black [3213]" strokeweight="1pt">
                  <v:textbox>
                    <w:txbxContent>
                      <w:p w14:paraId="73311DC2" w14:textId="3F5C0D44" w:rsidR="00A42D18" w:rsidRDefault="00A029BC" w:rsidP="00720EB5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Enquiry </w:t>
                        </w:r>
                        <w:r w:rsidR="00A94BAC">
                          <w:rPr>
                            <w:color w:val="000000" w:themeColor="text1"/>
                          </w:rPr>
                          <w:t>ID</w:t>
                        </w:r>
                      </w:p>
                      <w:p w14:paraId="128B5235" w14:textId="4D4523B3" w:rsidR="00720EB5" w:rsidRDefault="00A94BAC" w:rsidP="00720EB5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Coverage ID</w:t>
                        </w:r>
                      </w:p>
                    </w:txbxContent>
                  </v:textbox>
                </v:rect>
                <v:rect id="Rectangle 16" o:spid="_x0000_s1043" style="position:absolute;width:1504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>
                  <v:textbox>
                    <w:txbxContent>
                      <w:p w14:paraId="1C18C028" w14:textId="6B33BFC9" w:rsidR="00FD3AD7" w:rsidRPr="002A0DFE" w:rsidRDefault="00FD3AD7" w:rsidP="00720EB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Coverage</w:t>
                        </w:r>
                        <w:r w:rsidR="00720EB5">
                          <w:rPr>
                            <w:color w:val="000000" w:themeColor="text1"/>
                          </w:rPr>
                          <w:t>Requirement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7D5FBA8" w14:textId="34A4492A" w:rsidR="00210AC8" w:rsidRPr="00210AC8" w:rsidRDefault="00210AC8" w:rsidP="00210AC8">
      <w:pPr>
        <w:rPr>
          <w:sz w:val="28"/>
        </w:rPr>
      </w:pPr>
    </w:p>
    <w:p w14:paraId="672454E3" w14:textId="12FC4388" w:rsidR="00210AC8" w:rsidRPr="00210AC8" w:rsidRDefault="00A42D18" w:rsidP="00210AC8">
      <w:pPr>
        <w:rPr>
          <w:sz w:val="28"/>
        </w:rPr>
      </w:pPr>
      <w:r>
        <w:rPr>
          <w:noProof/>
          <w:sz w:val="28"/>
          <w:lang w:eastAsia="en-ZA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3D061ED2" wp14:editId="2CD5AA8B">
                <wp:simplePos x="0" y="0"/>
                <wp:positionH relativeFrom="column">
                  <wp:posOffset>4248150</wp:posOffset>
                </wp:positionH>
                <wp:positionV relativeFrom="paragraph">
                  <wp:posOffset>84455</wp:posOffset>
                </wp:positionV>
                <wp:extent cx="1504950" cy="1504950"/>
                <wp:effectExtent l="0" t="0" r="1905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504950"/>
                          <a:chOff x="0" y="0"/>
                          <a:chExt cx="1504950" cy="150495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361951"/>
                            <a:ext cx="1504950" cy="1142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A051CF" w14:textId="77777777" w:rsidR="002A0DFE" w:rsidRDefault="00B35CFE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 ID</w:t>
                              </w:r>
                            </w:p>
                            <w:p w14:paraId="6E6F3495" w14:textId="77777777" w:rsidR="00B35CFE" w:rsidRDefault="00B35CFE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 Name</w:t>
                              </w:r>
                            </w:p>
                            <w:p w14:paraId="3B4135C9" w14:textId="05AE8CD3" w:rsidR="00B35CFE" w:rsidRDefault="00B35CFE" w:rsidP="00B35C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Product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Type</w:t>
                              </w:r>
                              <w:r w:rsidR="00ED41AD">
                                <w:rPr>
                                  <w:color w:val="000000" w:themeColor="text1"/>
                                </w:rPr>
                                <w:t>ID</w:t>
                              </w:r>
                              <w:proofErr w:type="spellEnd"/>
                            </w:p>
                            <w:p w14:paraId="4FB92B06" w14:textId="77777777" w:rsidR="00B35CFE" w:rsidRDefault="00B35CFE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Description</w:t>
                              </w:r>
                            </w:p>
                            <w:p w14:paraId="0DB45834" w14:textId="77777777" w:rsidR="002A0DFE" w:rsidRDefault="00B35CFE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5049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4D34C1" w14:textId="77777777" w:rsidR="002A0DFE" w:rsidRPr="002A0DFE" w:rsidRDefault="00B35CFE" w:rsidP="0061139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Product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061ED2" id="Group 11" o:spid="_x0000_s1044" style="position:absolute;margin-left:334.5pt;margin-top:6.65pt;width:118.5pt;height:118.5pt;z-index:251643392;mso-width-relative:margin;mso-height-relative:margin" coordsize="15049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">
                <v:rect id="Rectangle 12" o:spid="_x0000_s1045" style="position:absolute;top:3619;width:15049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" fillcolor="white [3212]" strokecolor="black [3213]" strokeweight="1pt">
                  <v:textbox>
                    <w:txbxContent>
                      <w:p w14:paraId="31A051CF" w14:textId="77777777" w:rsidR="002A0DFE" w:rsidRDefault="00B35CFE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 ID</w:t>
                        </w:r>
                      </w:p>
                      <w:p w14:paraId="6E6F3495" w14:textId="77777777" w:rsidR="00B35CFE" w:rsidRDefault="00B35CFE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 Name</w:t>
                        </w:r>
                      </w:p>
                      <w:p w14:paraId="3B4135C9" w14:textId="05AE8CD3" w:rsidR="00B35CFE" w:rsidRDefault="00B35CFE" w:rsidP="00B35C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Product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Type</w:t>
                        </w:r>
                        <w:r w:rsidR="00ED41AD">
                          <w:rPr>
                            <w:color w:val="000000" w:themeColor="text1"/>
                          </w:rPr>
                          <w:t>ID</w:t>
                        </w:r>
                        <w:proofErr w:type="spellEnd"/>
                      </w:p>
                      <w:p w14:paraId="4FB92B06" w14:textId="77777777" w:rsidR="00B35CFE" w:rsidRDefault="00B35CFE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Description</w:t>
                        </w:r>
                      </w:p>
                      <w:p w14:paraId="0DB45834" w14:textId="77777777" w:rsidR="002A0DFE" w:rsidRDefault="00B35CFE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Active</w:t>
                        </w:r>
                      </w:p>
                    </w:txbxContent>
                  </v:textbox>
                </v:rect>
                <v:rect id="Rectangle 13" o:spid="_x0000_s1046" style="position:absolute;width:1504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2OUvwAAANsAAAAPAAAAZHJzL2Rvd25yZXYueG1sRE9La8JA&#10;EL4L/odlBG+6UcF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AYk2OUvwAAANsAAAAPAAAAAAAA&#10;AAAAAAAAAAcCAABkcnMvZG93bnJldi54bWxQSwUGAAAAAAMAAwC3AAAA8wIAAAAA&#10;" fillcolor="white [3212]" strokecolor="black [3213]" strokeweight="1pt">
                  <v:textbox>
                    <w:txbxContent>
                      <w:p w14:paraId="0D4D34C1" w14:textId="77777777" w:rsidR="002A0DFE" w:rsidRPr="002A0DFE" w:rsidRDefault="00B35CFE" w:rsidP="0061139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Product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7D98837" w14:textId="01D2E733" w:rsidR="00210AC8" w:rsidRPr="00210AC8" w:rsidRDefault="00210AC8" w:rsidP="00210AC8">
      <w:pPr>
        <w:rPr>
          <w:sz w:val="28"/>
        </w:rPr>
      </w:pPr>
    </w:p>
    <w:p w14:paraId="6F4B9A91" w14:textId="002343F5" w:rsidR="00210AC8" w:rsidRPr="00210AC8" w:rsidRDefault="00A42D18" w:rsidP="00210AC8">
      <w:pPr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A5B0E44" wp14:editId="1BFC73A2">
                <wp:simplePos x="0" y="0"/>
                <wp:positionH relativeFrom="margin">
                  <wp:posOffset>3940810</wp:posOffset>
                </wp:positionH>
                <wp:positionV relativeFrom="paragraph">
                  <wp:posOffset>31750</wp:posOffset>
                </wp:positionV>
                <wp:extent cx="304800" cy="2381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718BD" w14:textId="77777777" w:rsidR="008471F4" w:rsidRPr="00762F1E" w:rsidRDefault="008471F4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2F1E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B0E44" id="Rectangle 27" o:spid="_x0000_s1047" style="position:absolute;margin-left:310.3pt;margin-top:2.5pt;width:24pt;height:18.75pt;flip:x;z-index:-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" fillcolor="white [3212]" strokecolor="white [3212]" strokeweight="1pt">
                <v:textbox>
                  <w:txbxContent>
                    <w:p w14:paraId="2A9718BD" w14:textId="77777777" w:rsidR="008471F4" w:rsidRPr="00762F1E" w:rsidRDefault="008471F4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2F1E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62EEED8" wp14:editId="3EECDF39">
                <wp:simplePos x="0" y="0"/>
                <wp:positionH relativeFrom="column">
                  <wp:posOffset>3286124</wp:posOffset>
                </wp:positionH>
                <wp:positionV relativeFrom="paragraph">
                  <wp:posOffset>281304</wp:posOffset>
                </wp:positionV>
                <wp:extent cx="962025" cy="1095375"/>
                <wp:effectExtent l="0" t="0" r="9525" b="2857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0953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18178" id="Elbow Connector 25" o:spid="_x0000_s1026" type="#_x0000_t34" style="position:absolute;margin-left:258.75pt;margin-top:22.15pt;width:75.75pt;height:86.25p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" strokecolor="black [3200]" strokeweight=".5pt"/>
            </w:pict>
          </mc:Fallback>
        </mc:AlternateContent>
      </w:r>
    </w:p>
    <w:p w14:paraId="42759ECB" w14:textId="2C4DA692" w:rsidR="00210AC8" w:rsidRPr="00210AC8" w:rsidRDefault="00210AC8" w:rsidP="00210AC8">
      <w:pPr>
        <w:rPr>
          <w:sz w:val="28"/>
        </w:rPr>
      </w:pPr>
    </w:p>
    <w:p w14:paraId="35599DCD" w14:textId="304BD05E" w:rsidR="00210AC8" w:rsidRPr="00210AC8" w:rsidRDefault="00ED41AD" w:rsidP="00210AC8">
      <w:pPr>
        <w:rPr>
          <w:sz w:val="28"/>
        </w:rPr>
      </w:pP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8FE7B" wp14:editId="203C7197">
                <wp:simplePos x="0" y="0"/>
                <wp:positionH relativeFrom="column">
                  <wp:posOffset>4901610</wp:posOffset>
                </wp:positionH>
                <wp:positionV relativeFrom="paragraph">
                  <wp:posOffset>244948</wp:posOffset>
                </wp:positionV>
                <wp:extent cx="31898" cy="1073888"/>
                <wp:effectExtent l="0" t="0" r="25400" b="3111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8" cy="1073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488CA" id="Straight Connector 7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19.3pt" to="388.4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42D18"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58550E36" wp14:editId="49DE6634">
                <wp:simplePos x="0" y="0"/>
                <wp:positionH relativeFrom="column">
                  <wp:posOffset>3286125</wp:posOffset>
                </wp:positionH>
                <wp:positionV relativeFrom="paragraph">
                  <wp:posOffset>494665</wp:posOffset>
                </wp:positionV>
                <wp:extent cx="257175" cy="2571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6BF5D" w14:textId="77777777" w:rsidR="008471F4" w:rsidRPr="00762F1E" w:rsidRDefault="008471F4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50E36" id="Rectangle 26" o:spid="_x0000_s1048" style="position:absolute;margin-left:258.75pt;margin-top:38.95pt;width:20.25pt;height:2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" fillcolor="white [3212]" strokecolor="white [3212]" strokeweight="1pt">
                <v:textbox>
                  <w:txbxContent>
                    <w:p w14:paraId="7736BF5D" w14:textId="77777777" w:rsidR="008471F4" w:rsidRPr="00762F1E" w:rsidRDefault="008471F4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A42D18">
        <w:rPr>
          <w:noProof/>
          <w:sz w:val="28"/>
          <w:lang w:eastAsia="en-ZA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720CB0C3" wp14:editId="7403A324">
                <wp:simplePos x="0" y="0"/>
                <wp:positionH relativeFrom="margin">
                  <wp:posOffset>1781175</wp:posOffset>
                </wp:positionH>
                <wp:positionV relativeFrom="paragraph">
                  <wp:posOffset>142240</wp:posOffset>
                </wp:positionV>
                <wp:extent cx="1504950" cy="1047750"/>
                <wp:effectExtent l="0" t="0" r="1905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047750"/>
                          <a:chOff x="0" y="0"/>
                          <a:chExt cx="1504950" cy="134302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361950"/>
                            <a:ext cx="1504950" cy="981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29F77D" w14:textId="77777777" w:rsidR="002A0DFE" w:rsidRDefault="00FD3AD7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Coverage ID</w:t>
                              </w:r>
                            </w:p>
                            <w:p w14:paraId="5A085EC9" w14:textId="6BD14151" w:rsidR="002A0DFE" w:rsidRPr="002A0DFE" w:rsidRDefault="00ED41AD" w:rsidP="00FD3AD7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ProductID</w:t>
                              </w:r>
                              <w:proofErr w:type="spellEnd"/>
                              <w:r w:rsidR="00FD3AD7">
                                <w:rPr>
                                  <w:color w:val="000000" w:themeColor="text1"/>
                                </w:rPr>
                                <w:br/>
                                <w:t>Coverage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5049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B9EDC8" w14:textId="77777777" w:rsidR="002A0DFE" w:rsidRPr="002A0DFE" w:rsidRDefault="00FD3AD7" w:rsidP="0061139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Coverage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0CB0C3" id="Group 8" o:spid="_x0000_s1049" style="position:absolute;margin-left:140.25pt;margin-top:11.2pt;width:118.5pt;height:82.5pt;z-index:251640832;mso-position-horizontal-relative:margin;mso-height-relative:margin" coordsize="1504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">
                <v:rect id="Rectangle 9" o:spid="_x0000_s1050" style="position:absolute;top:3619;width:15049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>
                  <v:textbox>
                    <w:txbxContent>
                      <w:p w14:paraId="7929F77D" w14:textId="77777777" w:rsidR="002A0DFE" w:rsidRDefault="00FD3AD7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Coverage ID</w:t>
                        </w:r>
                      </w:p>
                      <w:p w14:paraId="5A085EC9" w14:textId="6BD14151" w:rsidR="002A0DFE" w:rsidRPr="002A0DFE" w:rsidRDefault="00ED41AD" w:rsidP="00FD3AD7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ProductID</w:t>
                        </w:r>
                        <w:proofErr w:type="spellEnd"/>
                        <w:r w:rsidR="00FD3AD7">
                          <w:rPr>
                            <w:color w:val="000000" w:themeColor="text1"/>
                          </w:rPr>
                          <w:br/>
                          <w:t>Coverage Name</w:t>
                        </w:r>
                      </w:p>
                    </w:txbxContent>
                  </v:textbox>
                </v:rect>
                <v:rect id="Rectangle 10" o:spid="_x0000_s1051" style="position:absolute;width:1504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>
                  <v:textbox>
                    <w:txbxContent>
                      <w:p w14:paraId="5AB9EDC8" w14:textId="77777777" w:rsidR="002A0DFE" w:rsidRPr="002A0DFE" w:rsidRDefault="00FD3AD7" w:rsidP="0061139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Coverage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A0782F6" w14:textId="7A51D456" w:rsidR="00611390" w:rsidRDefault="00611390" w:rsidP="00210AC8">
      <w:pPr>
        <w:rPr>
          <w:sz w:val="28"/>
        </w:rPr>
      </w:pPr>
    </w:p>
    <w:p w14:paraId="153EEDD6" w14:textId="41BCE0B6" w:rsidR="00371B9D" w:rsidRPr="00ED41AD" w:rsidRDefault="00371B9D" w:rsidP="00210AC8">
      <w:pPr>
        <w:rPr>
          <w:sz w:val="28"/>
        </w:rPr>
      </w:pPr>
    </w:p>
    <w:p w14:paraId="7DD3EAE4" w14:textId="0ACDA16B" w:rsidR="00ED41AD" w:rsidRPr="00ED41AD" w:rsidRDefault="00ED41AD" w:rsidP="00ED41AD">
      <w:pPr>
        <w:tabs>
          <w:tab w:val="left" w:pos="5961"/>
        </w:tabs>
        <w:rPr>
          <w:sz w:val="28"/>
        </w:rPr>
      </w:pPr>
      <w:r>
        <w:rPr>
          <w:noProof/>
          <w:sz w:val="28"/>
          <w:lang w:eastAsia="en-ZA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D7E9310" wp14:editId="4A969C81">
                <wp:simplePos x="0" y="0"/>
                <wp:positionH relativeFrom="margin">
                  <wp:posOffset>3923030</wp:posOffset>
                </wp:positionH>
                <wp:positionV relativeFrom="paragraph">
                  <wp:posOffset>335915</wp:posOffset>
                </wp:positionV>
                <wp:extent cx="1504950" cy="1047750"/>
                <wp:effectExtent l="0" t="0" r="19050" b="1905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047750"/>
                          <a:chOff x="0" y="0"/>
                          <a:chExt cx="1504950" cy="1343025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361950"/>
                            <a:ext cx="1504950" cy="981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ACA54" w14:textId="4E1AEF21" w:rsidR="00ED41AD" w:rsidRDefault="00ED41AD" w:rsidP="00ED41A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Product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TypeID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</w:rPr>
                                <w:t>Name</w:t>
                              </w:r>
                            </w:p>
                            <w:p w14:paraId="7A5497EE" w14:textId="07769C48" w:rsidR="00ED41AD" w:rsidRPr="002A0DFE" w:rsidRDefault="00ED41AD" w:rsidP="00ED41A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0"/>
                            <a:ext cx="15049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EF7309" w14:textId="53717B34" w:rsidR="00ED41AD" w:rsidRPr="002A0DFE" w:rsidRDefault="00ED41AD" w:rsidP="00ED41A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ProductType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7E9310" id="Group 73" o:spid="_x0000_s1052" style="position:absolute;margin-left:308.9pt;margin-top:26.45pt;width:118.5pt;height:82.5pt;z-index:251654144;mso-position-horizontal-relative:margin;mso-height-relative:margin" coordsize="1504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">
                <v:rect id="Rectangle 74" o:spid="_x0000_s1053" style="position:absolute;top:3619;width:15049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" fillcolor="white [3212]" strokecolor="black [3213]" strokeweight="1pt">
                  <v:textbox>
                    <w:txbxContent>
                      <w:p w14:paraId="352ACA54" w14:textId="4E1AEF21" w:rsidR="00ED41AD" w:rsidRDefault="00ED41AD" w:rsidP="00ED41AD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Product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TypeID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br/>
                        </w:r>
                        <w:r>
                          <w:rPr>
                            <w:color w:val="000000" w:themeColor="text1"/>
                          </w:rPr>
                          <w:t>Name</w:t>
                        </w:r>
                      </w:p>
                      <w:p w14:paraId="7A5497EE" w14:textId="07769C48" w:rsidR="00ED41AD" w:rsidRPr="002A0DFE" w:rsidRDefault="00ED41AD" w:rsidP="00ED41AD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75" o:spid="_x0000_s1054" style="position:absolute;width:1504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bvb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2Mh/D4En+Ant8BAAD//wMAUEsBAi0AFAAGAAgAAAAhANvh9svuAAAAhQEAABMAAAAAAAAAAAAA&#10;AAAAAAAAAFtDb250ZW50X1R5cGVzXS54bWxQSwECLQAUAAYACAAAACEAWvQsW78AAAAVAQAACwAA&#10;AAAAAAAAAAAAAAAfAQAAX3JlbHMvLnJlbHNQSwECLQAUAAYACAAAACEAJem728MAAADbAAAADwAA&#10;AAAAAAAAAAAAAAAHAgAAZHJzL2Rvd25yZXYueG1sUEsFBgAAAAADAAMAtwAAAPcCAAAAAA==&#10;" fillcolor="white [3212]" strokecolor="black [3213]" strokeweight="1pt">
                  <v:textbox>
                    <w:txbxContent>
                      <w:p w14:paraId="43EF7309" w14:textId="53717B34" w:rsidR="00ED41AD" w:rsidRPr="002A0DFE" w:rsidRDefault="00ED41AD" w:rsidP="00ED41A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ProductType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ED41AD">
        <w:rPr>
          <w:sz w:val="28"/>
        </w:rPr>
        <w:tab/>
      </w:r>
    </w:p>
    <w:p w14:paraId="0761AE5D" w14:textId="1BF07EA2" w:rsidR="00ED41AD" w:rsidRPr="00ED41AD" w:rsidRDefault="00ED41AD" w:rsidP="00ED41AD">
      <w:pPr>
        <w:tabs>
          <w:tab w:val="left" w:pos="5961"/>
        </w:tabs>
        <w:rPr>
          <w:sz w:val="28"/>
        </w:rPr>
      </w:pPr>
      <w:r w:rsidRPr="00ED41AD">
        <w:rPr>
          <w:sz w:val="28"/>
        </w:rPr>
        <w:tab/>
      </w:r>
    </w:p>
    <w:p w14:paraId="6EB5BCE2" w14:textId="4277299A" w:rsidR="00E644BD" w:rsidRPr="00A029BC" w:rsidRDefault="00E644BD" w:rsidP="00ED41AD">
      <w:pPr>
        <w:tabs>
          <w:tab w:val="left" w:pos="5961"/>
        </w:tabs>
        <w:rPr>
          <w:sz w:val="28"/>
        </w:rPr>
      </w:pPr>
      <w:r w:rsidRPr="00ED41AD">
        <w:rPr>
          <w:sz w:val="28"/>
        </w:rPr>
        <w:br w:type="page"/>
      </w:r>
      <w:r w:rsidR="00ED41AD">
        <w:rPr>
          <w:sz w:val="28"/>
          <w:u w:val="single"/>
        </w:rPr>
        <w:lastRenderedPageBreak/>
        <w:tab/>
      </w:r>
    </w:p>
    <w:p w14:paraId="0E60E5C4" w14:textId="7EC62378" w:rsidR="00A029BC" w:rsidRPr="00A029BC" w:rsidRDefault="00A029BC">
      <w:pPr>
        <w:rPr>
          <w:sz w:val="28"/>
        </w:rPr>
      </w:pPr>
      <w:r w:rsidRPr="00A029BC">
        <w:rPr>
          <w:sz w:val="28"/>
        </w:rPr>
        <w:t>The below</w:t>
      </w:r>
      <w:r>
        <w:rPr>
          <w:sz w:val="28"/>
        </w:rPr>
        <w:t xml:space="preserve"> Class</w:t>
      </w:r>
      <w:r w:rsidRPr="00A029BC">
        <w:rPr>
          <w:sz w:val="28"/>
        </w:rPr>
        <w:t xml:space="preserve"> diagram shows that you have different fields based on product type</w:t>
      </w:r>
    </w:p>
    <w:p w14:paraId="68C13F0A" w14:textId="77777777" w:rsidR="00A029BC" w:rsidRDefault="00A029BC">
      <w:pPr>
        <w:rPr>
          <w:sz w:val="28"/>
          <w:u w:val="single"/>
        </w:rPr>
      </w:pPr>
    </w:p>
    <w:p w14:paraId="02B95B38" w14:textId="77777777" w:rsidR="00A029BC" w:rsidRDefault="00A029BC">
      <w:pPr>
        <w:rPr>
          <w:sz w:val="28"/>
          <w:u w:val="single"/>
        </w:rPr>
      </w:pPr>
    </w:p>
    <w:p w14:paraId="74E5AD3A" w14:textId="77777777" w:rsidR="00A029BC" w:rsidRDefault="00A029BC">
      <w:pPr>
        <w:rPr>
          <w:sz w:val="28"/>
          <w:u w:val="single"/>
        </w:rPr>
      </w:pPr>
    </w:p>
    <w:p w14:paraId="146986E8" w14:textId="77777777" w:rsidR="00A029BC" w:rsidRDefault="00A029BC">
      <w:pPr>
        <w:rPr>
          <w:sz w:val="28"/>
          <w:u w:val="single"/>
        </w:rPr>
      </w:pPr>
    </w:p>
    <w:p w14:paraId="17174F16" w14:textId="2A337DB0" w:rsidR="00371B9D" w:rsidRDefault="00A029BC">
      <w:pPr>
        <w:rPr>
          <w:sz w:val="28"/>
          <w:u w:val="single"/>
        </w:rPr>
      </w:pPr>
      <w:r>
        <w:rPr>
          <w:noProof/>
          <w:sz w:val="28"/>
          <w:lang w:eastAsia="en-ZA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64190EAC" wp14:editId="0EFEE798">
                <wp:simplePos x="0" y="0"/>
                <wp:positionH relativeFrom="column">
                  <wp:posOffset>74428</wp:posOffset>
                </wp:positionH>
                <wp:positionV relativeFrom="paragraph">
                  <wp:posOffset>-106326</wp:posOffset>
                </wp:positionV>
                <wp:extent cx="4673452" cy="3996514"/>
                <wp:effectExtent l="0" t="0" r="13335" b="2349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3452" cy="3996514"/>
                          <a:chOff x="0" y="0"/>
                          <a:chExt cx="4673452" cy="3996514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2296633"/>
                            <a:ext cx="1661780" cy="1594884"/>
                            <a:chOff x="-74427" y="-27257"/>
                            <a:chExt cx="1579245" cy="1744466"/>
                          </a:xfrm>
                        </wpg:grpSpPr>
                        <wps:wsp>
                          <wps:cNvPr id="60" name="Rectangle 60"/>
                          <wps:cNvSpPr/>
                          <wps:spPr>
                            <a:xfrm>
                              <a:off x="-74427" y="361744"/>
                              <a:ext cx="1579245" cy="13554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995249" w14:textId="7BCE0978" w:rsidR="00E644BD" w:rsidRDefault="00E644BD" w:rsidP="00E644BD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Product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ID</w:t>
                                </w:r>
                              </w:p>
                              <w:p w14:paraId="11F67F15" w14:textId="6C36C9F5" w:rsidR="00E644BD" w:rsidRDefault="00E644BD" w:rsidP="00E644BD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Vehicle Make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Vehicle Model</w:t>
                                </w:r>
                              </w:p>
                              <w:p w14:paraId="0CEEBF48" w14:textId="6D6CBCE6" w:rsidR="00E644BD" w:rsidRDefault="00E644BD" w:rsidP="00E644BD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Vehicle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Reg</w:t>
                                </w:r>
                                <w:proofErr w:type="spellEnd"/>
                              </w:p>
                              <w:p w14:paraId="7F97BF1C" w14:textId="3B618FE9" w:rsidR="00E644BD" w:rsidRDefault="00E644BD" w:rsidP="00E644BD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Mfg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date</w:t>
                                </w:r>
                              </w:p>
                              <w:p w14:paraId="28DAA341" w14:textId="25045211" w:rsidR="00E644BD" w:rsidRPr="002A0DFE" w:rsidRDefault="00E644BD" w:rsidP="00E644BD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price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-74427" y="-27257"/>
                              <a:ext cx="1579230" cy="389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7D7C29" w14:textId="7A014F29" w:rsidR="00E644BD" w:rsidRPr="002A0DFE" w:rsidRDefault="00E644BD" w:rsidP="00E644B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Auto Policy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1594884" y="0"/>
                            <a:ext cx="1504950" cy="1657351"/>
                            <a:chOff x="0" y="0"/>
                            <a:chExt cx="1504950" cy="1555883"/>
                          </a:xfrm>
                        </wpg:grpSpPr>
                        <wps:wsp>
                          <wps:cNvPr id="64" name="Rectangle 64"/>
                          <wps:cNvSpPr/>
                          <wps:spPr>
                            <a:xfrm>
                              <a:off x="0" y="361417"/>
                              <a:ext cx="1504950" cy="119446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E49D17" w14:textId="6FD7A9CB" w:rsidR="00E644BD" w:rsidRPr="00A42D18" w:rsidRDefault="00E644BD" w:rsidP="00E644BD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Enquiry ID</w:t>
                                </w:r>
                              </w:p>
                              <w:p w14:paraId="766B5EA2" w14:textId="77777777" w:rsidR="00E644BD" w:rsidRPr="00A42D18" w:rsidRDefault="00E644BD" w:rsidP="00E644BD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A42D18">
                                  <w:rPr>
                                    <w:color w:val="000000" w:themeColor="text1"/>
                                  </w:rPr>
                                  <w:t>Customer ID</w:t>
                                </w:r>
                              </w:p>
                              <w:p w14:paraId="101A609E" w14:textId="77777777" w:rsidR="00E644BD" w:rsidRPr="00A42D18" w:rsidRDefault="00E644BD" w:rsidP="00E644BD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A42D18">
                                  <w:rPr>
                                    <w:color w:val="000000" w:themeColor="text1"/>
                                  </w:rPr>
                                  <w:t>Product ID</w:t>
                                </w:r>
                              </w:p>
                              <w:p w14:paraId="5EF9594D" w14:textId="77777777" w:rsidR="00E644BD" w:rsidRPr="00A42D18" w:rsidRDefault="00E644BD" w:rsidP="00E644BD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A42D18">
                                  <w:rPr>
                                    <w:color w:val="000000" w:themeColor="text1"/>
                                  </w:rPr>
                                  <w:t>Period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Reqd</w:t>
                                </w:r>
                                <w:proofErr w:type="spellEnd"/>
                              </w:p>
                              <w:p w14:paraId="1EE3B8E4" w14:textId="77777777" w:rsidR="00E644BD" w:rsidRDefault="00E644BD" w:rsidP="00E644BD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2138B51B" w14:textId="77777777" w:rsidR="00E644BD" w:rsidRPr="00A42D18" w:rsidRDefault="00E644BD" w:rsidP="00E644BD">
                                <w:pPr>
                                  <w:spacing w:after="0" w:line="24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1788A214" w14:textId="77777777" w:rsidR="00E644BD" w:rsidRDefault="00E644BD" w:rsidP="00E644BD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6FBEA7DD" w14:textId="77777777" w:rsidR="00E644BD" w:rsidRPr="002A0DFE" w:rsidRDefault="00E644BD" w:rsidP="00E644BD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0" y="0"/>
                              <a:ext cx="1504950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3AB7E2" w14:textId="77777777" w:rsidR="00E644BD" w:rsidRPr="002A0DFE" w:rsidRDefault="00E644BD" w:rsidP="00E644B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Insurance Inquiry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3168502" y="2339163"/>
                            <a:ext cx="1504950" cy="1657351"/>
                            <a:chOff x="0" y="0"/>
                            <a:chExt cx="1504950" cy="1555883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0" y="361417"/>
                              <a:ext cx="1504950" cy="119446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15EFF" w14:textId="77777777" w:rsidR="00E644BD" w:rsidRDefault="00E644BD" w:rsidP="00E644BD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30A33879" w14:textId="6B19ABD1" w:rsidR="00E644BD" w:rsidRPr="00A42D18" w:rsidRDefault="00E644BD" w:rsidP="00E644BD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A42D18">
                                  <w:rPr>
                                    <w:color w:val="000000" w:themeColor="text1"/>
                                  </w:rPr>
                                  <w:t>Product ID</w:t>
                                </w:r>
                              </w:p>
                              <w:p w14:paraId="00BA4856" w14:textId="575B780F" w:rsidR="00E644BD" w:rsidRDefault="00E644BD" w:rsidP="00E644BD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Price</w:t>
                                </w:r>
                              </w:p>
                              <w:p w14:paraId="553DCD16" w14:textId="77777777" w:rsidR="00E644BD" w:rsidRPr="00A42D18" w:rsidRDefault="00E644BD" w:rsidP="00E644BD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0575BE92" w14:textId="77777777" w:rsidR="00E644BD" w:rsidRDefault="00E644BD" w:rsidP="00E644BD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111CAAC7" w14:textId="77777777" w:rsidR="00E644BD" w:rsidRPr="00A42D18" w:rsidRDefault="00E644BD" w:rsidP="00E644BD">
                                <w:pPr>
                                  <w:spacing w:after="0" w:line="24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13D05B10" w14:textId="77777777" w:rsidR="00E644BD" w:rsidRDefault="00E644BD" w:rsidP="00E644BD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3B4222F3" w14:textId="77777777" w:rsidR="00E644BD" w:rsidRPr="002A0DFE" w:rsidRDefault="00E644BD" w:rsidP="00E644BD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0" y="0"/>
                              <a:ext cx="1504950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A1D84A" w14:textId="1DA46DDD" w:rsidR="00E644BD" w:rsidRPr="002A0DFE" w:rsidRDefault="00E644BD" w:rsidP="00E644B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Property policy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" name="Straight Arrow Connector 70"/>
                        <wps:cNvCnPr/>
                        <wps:spPr>
                          <a:xfrm flipV="1">
                            <a:off x="829339" y="1658679"/>
                            <a:ext cx="1299727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90EAC" id="Group 72" o:spid="_x0000_s1055" style="position:absolute;margin-left:5.85pt;margin-top:-8.35pt;width:368pt;height:314.7pt;z-index:251677184" coordsize="46734,39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">
                <v:group id="Group 59" o:spid="_x0000_s1056" style="position:absolute;top:22966;width:16617;height:15949" coordorigin="-744,-272" coordsize="15792,17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60" o:spid="_x0000_s1057" style="position:absolute;left:-744;top:3617;width:15792;height:1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6e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XB+/xB+glzcAAAD//wMAUEsBAi0AFAAGAAgAAAAhANvh9svuAAAAhQEAABMAAAAAAAAAAAAAAAAA&#10;AAAAAFtDb250ZW50X1R5cGVzXS54bWxQSwECLQAUAAYACAAAACEAWvQsW78AAAAVAQAACwAAAAAA&#10;AAAAAAAAAAAfAQAAX3JlbHMvLnJlbHNQSwECLQAUAAYACAAAACEAsEeOnsAAAADbAAAADwAAAAAA&#10;AAAAAAAAAAAHAgAAZHJzL2Rvd25yZXYueG1sUEsFBgAAAAADAAMAtwAAAPQCAAAAAA==&#10;" fillcolor="white [3212]" strokecolor="black [3213]" strokeweight="1pt">
                    <v:textbox>
                      <w:txbxContent>
                        <w:p w14:paraId="21995249" w14:textId="7BCE0978" w:rsidR="00E644BD" w:rsidRDefault="00E644BD" w:rsidP="00E644BD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Product</w:t>
                          </w:r>
                          <w:r>
                            <w:rPr>
                              <w:color w:val="000000" w:themeColor="text1"/>
                            </w:rPr>
                            <w:t xml:space="preserve"> ID</w:t>
                          </w:r>
                        </w:p>
                        <w:p w14:paraId="11F67F15" w14:textId="6C36C9F5" w:rsidR="00E644BD" w:rsidRDefault="00E644BD" w:rsidP="00E644BD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Vehicle Make</w:t>
                          </w:r>
                          <w:r>
                            <w:rPr>
                              <w:color w:val="000000" w:themeColor="text1"/>
                            </w:rPr>
                            <w:br/>
                            <w:t>Vehicle Model</w:t>
                          </w:r>
                        </w:p>
                        <w:p w14:paraId="0CEEBF48" w14:textId="6D6CBCE6" w:rsidR="00E644BD" w:rsidRDefault="00E644BD" w:rsidP="00E644BD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Vehicle </w:t>
                          </w:r>
                          <w:proofErr w:type="spellStart"/>
                          <w:r>
                            <w:rPr>
                              <w:color w:val="000000" w:themeColor="text1"/>
                            </w:rPr>
                            <w:t>Reg</w:t>
                          </w:r>
                          <w:proofErr w:type="spellEnd"/>
                        </w:p>
                        <w:p w14:paraId="7F97BF1C" w14:textId="3B618FE9" w:rsidR="00E644BD" w:rsidRDefault="00E644BD" w:rsidP="00E644BD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Mfg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 xml:space="preserve"> date</w:t>
                          </w:r>
                        </w:p>
                        <w:p w14:paraId="28DAA341" w14:textId="25045211" w:rsidR="00E644BD" w:rsidRPr="002A0DFE" w:rsidRDefault="00E644BD" w:rsidP="00E644BD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price</w:t>
                          </w:r>
                        </w:p>
                      </w:txbxContent>
                    </v:textbox>
                  </v:rect>
                  <v:rect id="Rectangle 61" o:spid="_x0000_s1058" style="position:absolute;left:-744;top:-272;width:15792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" fillcolor="white [3212]" strokecolor="black [3213]" strokeweight="1pt">
                    <v:textbox>
                      <w:txbxContent>
                        <w:p w14:paraId="227D7C29" w14:textId="7A014F29" w:rsidR="00E644BD" w:rsidRPr="002A0DFE" w:rsidRDefault="00E644BD" w:rsidP="00E644B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Auto Policy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63" o:spid="_x0000_s1059" style="position:absolute;left:15948;width:15050;height:16573" coordsize="15049,15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64" o:spid="_x0000_s1060" style="position:absolute;top:3614;width:15049;height:1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>
                    <v:textbox>
                      <w:txbxContent>
                        <w:p w14:paraId="6DE49D17" w14:textId="6FD7A9CB" w:rsidR="00E644BD" w:rsidRPr="00A42D18" w:rsidRDefault="00E644BD" w:rsidP="00E644BD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Enquiry ID</w:t>
                          </w:r>
                        </w:p>
                        <w:p w14:paraId="766B5EA2" w14:textId="77777777" w:rsidR="00E644BD" w:rsidRPr="00A42D18" w:rsidRDefault="00E644BD" w:rsidP="00E644BD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r w:rsidRPr="00A42D18">
                            <w:rPr>
                              <w:color w:val="000000" w:themeColor="text1"/>
                            </w:rPr>
                            <w:t>Customer ID</w:t>
                          </w:r>
                        </w:p>
                        <w:p w14:paraId="101A609E" w14:textId="77777777" w:rsidR="00E644BD" w:rsidRPr="00A42D18" w:rsidRDefault="00E644BD" w:rsidP="00E644BD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r w:rsidRPr="00A42D18">
                            <w:rPr>
                              <w:color w:val="000000" w:themeColor="text1"/>
                            </w:rPr>
                            <w:t>Product ID</w:t>
                          </w:r>
                        </w:p>
                        <w:p w14:paraId="5EF9594D" w14:textId="77777777" w:rsidR="00E644BD" w:rsidRPr="00A42D18" w:rsidRDefault="00E644BD" w:rsidP="00E644BD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r w:rsidRPr="00A42D18">
                            <w:rPr>
                              <w:color w:val="000000" w:themeColor="text1"/>
                            </w:rPr>
                            <w:t>Period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 w:themeColor="text1"/>
                            </w:rPr>
                            <w:t>Reqd</w:t>
                          </w:r>
                          <w:proofErr w:type="spellEnd"/>
                        </w:p>
                        <w:p w14:paraId="1EE3B8E4" w14:textId="77777777" w:rsidR="00E644BD" w:rsidRDefault="00E644BD" w:rsidP="00E644BD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</w:p>
                        <w:p w14:paraId="2138B51B" w14:textId="77777777" w:rsidR="00E644BD" w:rsidRPr="00A42D18" w:rsidRDefault="00E644BD" w:rsidP="00E644B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  <w:p w14:paraId="1788A214" w14:textId="77777777" w:rsidR="00E644BD" w:rsidRDefault="00E644BD" w:rsidP="00E644BD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</w:p>
                        <w:p w14:paraId="6FBEA7DD" w14:textId="77777777" w:rsidR="00E644BD" w:rsidRPr="002A0DFE" w:rsidRDefault="00E644BD" w:rsidP="00E644BD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65" o:spid="_x0000_s1061" style="position:absolute;width:1504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G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oDAtBsMAAADbAAAADwAA&#10;AAAAAAAAAAAAAAAHAgAAZHJzL2Rvd25yZXYueG1sUEsFBgAAAAADAAMAtwAAAPcCAAAAAA==&#10;" fillcolor="white [3212]" strokecolor="black [3213]" strokeweight="1pt">
                    <v:textbox>
                      <w:txbxContent>
                        <w:p w14:paraId="003AB7E2" w14:textId="77777777" w:rsidR="00E644BD" w:rsidRPr="002A0DFE" w:rsidRDefault="00E644BD" w:rsidP="00E644B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Insurance Inquiry</w:t>
                          </w:r>
                        </w:p>
                      </w:txbxContent>
                    </v:textbox>
                  </v:rect>
                </v:group>
                <v:group id="Group 66" o:spid="_x0000_s1062" style="position:absolute;left:31685;top:23391;width:15049;height:16574" coordsize="15049,15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rect id="Rectangle 67" o:spid="_x0000_s1063" style="position:absolute;top:3614;width:15049;height:1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" fillcolor="white [3212]" strokecolor="black [3213]" strokeweight="1pt">
                    <v:textbox>
                      <w:txbxContent>
                        <w:p w14:paraId="52E15EFF" w14:textId="77777777" w:rsidR="00E644BD" w:rsidRDefault="00E644BD" w:rsidP="00E644BD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</w:p>
                        <w:p w14:paraId="30A33879" w14:textId="6B19ABD1" w:rsidR="00E644BD" w:rsidRPr="00A42D18" w:rsidRDefault="00E644BD" w:rsidP="00E644BD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r w:rsidRPr="00A42D18">
                            <w:rPr>
                              <w:color w:val="000000" w:themeColor="text1"/>
                            </w:rPr>
                            <w:t>Product ID</w:t>
                          </w:r>
                        </w:p>
                        <w:p w14:paraId="00BA4856" w14:textId="575B780F" w:rsidR="00E644BD" w:rsidRDefault="00E644BD" w:rsidP="00E644BD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Price</w:t>
                          </w:r>
                        </w:p>
                        <w:p w14:paraId="553DCD16" w14:textId="77777777" w:rsidR="00E644BD" w:rsidRPr="00A42D18" w:rsidRDefault="00E644BD" w:rsidP="00E644BD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</w:p>
                        <w:p w14:paraId="0575BE92" w14:textId="77777777" w:rsidR="00E644BD" w:rsidRDefault="00E644BD" w:rsidP="00E644BD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</w:p>
                        <w:p w14:paraId="111CAAC7" w14:textId="77777777" w:rsidR="00E644BD" w:rsidRPr="00A42D18" w:rsidRDefault="00E644BD" w:rsidP="00E644B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  <w:p w14:paraId="13D05B10" w14:textId="77777777" w:rsidR="00E644BD" w:rsidRDefault="00E644BD" w:rsidP="00E644BD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</w:p>
                        <w:p w14:paraId="3B4222F3" w14:textId="77777777" w:rsidR="00E644BD" w:rsidRPr="002A0DFE" w:rsidRDefault="00E644BD" w:rsidP="00E644BD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68" o:spid="_x0000_s1064" style="position:absolute;width:1504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YKY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HBu/xB+glzcAAAD//wMAUEsBAi0AFAAGAAgAAAAhANvh9svuAAAAhQEAABMAAAAAAAAAAAAAAAAA&#10;AAAAAFtDb250ZW50X1R5cGVzXS54bWxQSwECLQAUAAYACAAAACEAWvQsW78AAAAVAQAACwAAAAAA&#10;AAAAAAAAAAAfAQAAX3JlbHMvLnJlbHNQSwECLQAUAAYACAAAACEATjGCmMAAAADbAAAADwAAAAAA&#10;AAAAAAAAAAAHAgAAZHJzL2Rvd25yZXYueG1sUEsFBgAAAAADAAMAtwAAAPQCAAAAAA==&#10;" fillcolor="white [3212]" strokecolor="black [3213]" strokeweight="1pt">
                    <v:textbox>
                      <w:txbxContent>
                        <w:p w14:paraId="04A1D84A" w14:textId="1DA46DDD" w:rsidR="00E644BD" w:rsidRPr="002A0DFE" w:rsidRDefault="00E644BD" w:rsidP="00E644B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Property policy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0" o:spid="_x0000_s1065" type="#_x0000_t32" style="position:absolute;left:8293;top:16586;width:12997;height:59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BLu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ro9f4g+Qy38AAAD//wMAUEsBAi0AFAAGAAgAAAAhANvh9svuAAAAhQEAABMAAAAAAAAAAAAA&#10;AAAAAAAAAFtDb250ZW50X1R5cGVzXS54bWxQSwECLQAUAAYACAAAACEAWvQsW78AAAAVAQAACwAA&#10;AAAAAAAAAAAAAAAfAQAAX3JlbHMvLnJlbHNQSwECLQAUAAYACAAAACEADzwS7sMAAADb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08E27FA" wp14:editId="640766D1">
                <wp:simplePos x="0" y="0"/>
                <wp:positionH relativeFrom="column">
                  <wp:posOffset>2913320</wp:posOffset>
                </wp:positionH>
                <wp:positionV relativeFrom="paragraph">
                  <wp:posOffset>1552353</wp:posOffset>
                </wp:positionV>
                <wp:extent cx="1063256" cy="659219"/>
                <wp:effectExtent l="38100" t="38100" r="22860" b="266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256" cy="659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2B48" id="Straight Arrow Connector 71" o:spid="_x0000_s1026" type="#_x0000_t32" style="position:absolute;margin-left:229.4pt;margin-top:122.25pt;width:83.7pt;height:51.9pt;flip:x 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371B9D">
        <w:rPr>
          <w:sz w:val="28"/>
          <w:u w:val="single"/>
        </w:rPr>
        <w:br w:type="page"/>
      </w:r>
    </w:p>
    <w:p w14:paraId="1D37E7C5" w14:textId="2A36E5B6" w:rsidR="00210AC8" w:rsidRPr="00051143" w:rsidRDefault="00210AC8" w:rsidP="00371B9D">
      <w:pPr>
        <w:jc w:val="center"/>
        <w:rPr>
          <w:sz w:val="32"/>
          <w:u w:val="single"/>
        </w:rPr>
      </w:pPr>
      <w:r w:rsidRPr="00051143">
        <w:rPr>
          <w:sz w:val="28"/>
          <w:u w:val="single"/>
        </w:rPr>
        <w:lastRenderedPageBreak/>
        <w:t>Use-Case Diagram</w:t>
      </w:r>
    </w:p>
    <w:p w14:paraId="04C3203A" w14:textId="77777777" w:rsidR="00210AC8" w:rsidRPr="005F7A46" w:rsidRDefault="00925F07" w:rsidP="00210AC8">
      <w:r w:rsidRPr="00AC0395">
        <w:rPr>
          <w:noProof/>
          <w:sz w:val="32"/>
          <w:lang w:eastAsia="en-ZA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F874D6F" wp14:editId="0B004D66">
                <wp:simplePos x="0" y="0"/>
                <wp:positionH relativeFrom="margin">
                  <wp:posOffset>866775</wp:posOffset>
                </wp:positionH>
                <wp:positionV relativeFrom="paragraph">
                  <wp:posOffset>31115</wp:posOffset>
                </wp:positionV>
                <wp:extent cx="3981450" cy="4486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4486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37A0E" id="Rectangle 2" o:spid="_x0000_s1026" style="position:absolute;margin-left:68.25pt;margin-top:2.45pt;width:313.5pt;height:353.25pt;z-index:-251655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" fillcolor="#f2f2f2 [3052]" strokecolor="#1f4d78 [1604]" strokeweight="1pt">
                <w10:wrap anchorx="margin"/>
              </v:rect>
            </w:pict>
          </mc:Fallback>
        </mc:AlternateContent>
      </w:r>
    </w:p>
    <w:p w14:paraId="4CB7F243" w14:textId="77777777" w:rsidR="00210AC8" w:rsidRPr="005F7A46" w:rsidRDefault="00210AC8" w:rsidP="00210AC8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E42928D" wp14:editId="25A603FE">
                <wp:simplePos x="0" y="0"/>
                <wp:positionH relativeFrom="margin">
                  <wp:posOffset>1285875</wp:posOffset>
                </wp:positionH>
                <wp:positionV relativeFrom="paragraph">
                  <wp:posOffset>69215</wp:posOffset>
                </wp:positionV>
                <wp:extent cx="2943225" cy="83820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838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45633" w14:textId="77777777" w:rsidR="00210AC8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Provide contact details</w:t>
                            </w:r>
                          </w:p>
                          <w:p w14:paraId="212BD026" w14:textId="77777777" w:rsidR="00210AC8" w:rsidRPr="00BF23F9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Capture Customer Details</w:t>
                            </w:r>
                          </w:p>
                          <w:p w14:paraId="28DD11AE" w14:textId="77777777" w:rsidR="00210AC8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2928D" id="Oval 46" o:spid="_x0000_s1066" style="position:absolute;margin-left:101.25pt;margin-top:5.45pt;width:231.75pt;height:66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62C45633" w14:textId="77777777" w:rsidR="00210AC8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Provide contact details</w:t>
                      </w:r>
                    </w:p>
                    <w:p w14:paraId="212BD026" w14:textId="77777777" w:rsidR="00210AC8" w:rsidRPr="00BF23F9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Capture Customer Details</w:t>
                      </w:r>
                    </w:p>
                    <w:p w14:paraId="28DD11AE" w14:textId="77777777" w:rsidR="00210AC8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7D5E016" w14:textId="77777777" w:rsidR="00210AC8" w:rsidRPr="005F7A46" w:rsidRDefault="00210AC8" w:rsidP="00210AC8"/>
    <w:p w14:paraId="73028D79" w14:textId="77777777" w:rsidR="00210AC8" w:rsidRPr="005F7A46" w:rsidRDefault="00925F07" w:rsidP="00210AC8">
      <w:r>
        <w:rPr>
          <w:noProof/>
          <w:sz w:val="32"/>
          <w:lang w:eastAsia="en-Z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50BE743" wp14:editId="6CF3FB1E">
                <wp:simplePos x="0" y="0"/>
                <wp:positionH relativeFrom="margin">
                  <wp:posOffset>4229100</wp:posOffset>
                </wp:positionH>
                <wp:positionV relativeFrom="paragraph">
                  <wp:posOffset>50165</wp:posOffset>
                </wp:positionV>
                <wp:extent cx="1352550" cy="904240"/>
                <wp:effectExtent l="38100" t="38100" r="19050" b="292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904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B70C" id="Straight Arrow Connector 48" o:spid="_x0000_s1026" type="#_x0000_t32" style="position:absolute;margin-left:333pt;margin-top:3.95pt;width:106.5pt;height:71.2pt;flip:x y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545044A7" wp14:editId="66F5918D">
                <wp:simplePos x="0" y="0"/>
                <wp:positionH relativeFrom="column">
                  <wp:posOffset>5686425</wp:posOffset>
                </wp:positionH>
                <wp:positionV relativeFrom="paragraph">
                  <wp:posOffset>250190</wp:posOffset>
                </wp:positionV>
                <wp:extent cx="523875" cy="1295400"/>
                <wp:effectExtent l="0" t="0" r="28575" b="381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1295400"/>
                          <a:chOff x="0" y="0"/>
                          <a:chExt cx="523875" cy="1914525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57150" y="0"/>
                            <a:ext cx="466725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76225" y="447675"/>
                            <a:ext cx="0" cy="9906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85750" y="1428750"/>
                            <a:ext cx="238125" cy="485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>
                            <a:off x="0" y="1438275"/>
                            <a:ext cx="26670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285750" y="704850"/>
                            <a:ext cx="238125" cy="485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9525" y="695325"/>
                            <a:ext cx="26670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DC04B" id="Group 18" o:spid="_x0000_s1026" style="position:absolute;margin-left:447.75pt;margin-top:19.7pt;width:41.25pt;height:102pt;z-index:251663872;mso-height-relative:margin" coordsize="5238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">
                <v:oval id="Oval 21" o:spid="_x0000_s1027" style="position:absolute;left:571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" fillcolor="white [3212]" strokecolor="black [3213]" strokeweight="1pt">
                  <v:stroke joinstyle="miter"/>
                </v:oval>
                <v:line id="Straight Connector 30" o:spid="_x0000_s1028" style="position:absolute;visibility:visible;mso-wrap-style:square" from="2762,4476" to="2762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line id="Straight Connector 31" o:spid="_x0000_s1029" style="position:absolute;visibility:visible;mso-wrap-style:square" from="2857,14287" to="5238,1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<v:stroke joinstyle="miter"/>
                </v:line>
                <v:line id="Straight Connector 36" o:spid="_x0000_s1030" style="position:absolute;flip:x;visibility:visible;mso-wrap-style:square" from="0,14382" to="2667,1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<v:stroke joinstyle="miter"/>
                </v:line>
                <v:line id="Straight Connector 37" o:spid="_x0000_s1031" style="position:absolute;visibility:visible;mso-wrap-style:square" from="2857,7048" to="5238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99R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DUU99RxQAAANsAAAAP&#10;AAAAAAAAAAAAAAAAAAcCAABkcnMvZG93bnJldi54bWxQSwUGAAAAAAMAAwC3AAAA+QIAAAAA&#10;" strokecolor="black [3213]" strokeweight=".5pt">
                  <v:stroke joinstyle="miter"/>
                </v:line>
                <v:line id="Straight Connector 38" o:spid="_x0000_s1032" style="position:absolute;flip:x;visibility:visible;mso-wrap-style:square" from="95,6953" to="2762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 w:rsidR="00210AC8">
        <w:rPr>
          <w:noProof/>
          <w:sz w:val="32"/>
          <w:lang w:eastAsia="en-Z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B1F3115" wp14:editId="75DDBE8A">
                <wp:simplePos x="0" y="0"/>
                <wp:positionH relativeFrom="column">
                  <wp:posOffset>180975</wp:posOffset>
                </wp:positionH>
                <wp:positionV relativeFrom="paragraph">
                  <wp:posOffset>50165</wp:posOffset>
                </wp:positionV>
                <wp:extent cx="1123950" cy="904875"/>
                <wp:effectExtent l="0" t="38100" r="57150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5407" id="Straight Arrow Connector 47" o:spid="_x0000_s1026" type="#_x0000_t32" style="position:absolute;margin-left:14.25pt;margin-top:3.95pt;width:88.5pt;height:71.25p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14:paraId="43FA40DC" w14:textId="77777777" w:rsidR="00210AC8" w:rsidRPr="005F7A46" w:rsidRDefault="00925F07" w:rsidP="00210AC8"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4AEC405" wp14:editId="56E398AF">
                <wp:simplePos x="0" y="0"/>
                <wp:positionH relativeFrom="column">
                  <wp:posOffset>-419100</wp:posOffset>
                </wp:positionH>
                <wp:positionV relativeFrom="paragraph">
                  <wp:posOffset>22225</wp:posOffset>
                </wp:positionV>
                <wp:extent cx="523875" cy="1333500"/>
                <wp:effectExtent l="0" t="0" r="28575" b="3810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1333500"/>
                          <a:chOff x="0" y="0"/>
                          <a:chExt cx="523875" cy="1914525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57150" y="0"/>
                            <a:ext cx="466725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276225" y="447675"/>
                            <a:ext cx="0" cy="9906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285750" y="1428750"/>
                            <a:ext cx="238125" cy="485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0" y="1438275"/>
                            <a:ext cx="26670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285750" y="704850"/>
                            <a:ext cx="238125" cy="485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H="1">
                            <a:off x="9525" y="695325"/>
                            <a:ext cx="26670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C0E83" id="Group 39" o:spid="_x0000_s1026" style="position:absolute;margin-left:-33pt;margin-top:1.75pt;width:41.25pt;height:105pt;z-index:251662848;mso-height-relative:margin" coordsize="5238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">
                <v:oval id="Oval 40" o:spid="_x0000_s1027" style="position:absolute;left:571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kCn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WB++hB8gFy8AAAD//wMAUEsBAi0AFAAGAAgAAAAhANvh9svuAAAAhQEAABMAAAAAAAAAAAAAAAAA&#10;AAAAAFtDb250ZW50X1R5cGVzXS54bWxQSwECLQAUAAYACAAAACEAWvQsW78AAAAVAQAACwAAAAAA&#10;AAAAAAAAAAAfAQAAX3JlbHMvLnJlbHNQSwECLQAUAAYACAAAACEAvZ5Ap8AAAADbAAAADwAAAAAA&#10;AAAAAAAAAAAHAgAAZHJzL2Rvd25yZXYueG1sUEsFBgAAAAADAAMAtwAAAPQCAAAAAA==&#10;" fillcolor="white [3212]" strokecolor="black [3213]" strokeweight="1pt">
                  <v:stroke joinstyle="miter"/>
                </v:oval>
                <v:line id="Straight Connector 41" o:spid="_x0000_s1028" style="position:absolute;visibility:visible;mso-wrap-style:square" from="2762,4476" to="2762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<v:stroke joinstyle="miter"/>
                </v:line>
                <v:line id="Straight Connector 42" o:spid="_x0000_s1029" style="position:absolute;visibility:visible;mso-wrap-style:square" from="2857,14287" to="5238,1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<v:stroke joinstyle="miter"/>
                </v:line>
                <v:line id="Straight Connector 43" o:spid="_x0000_s1030" style="position:absolute;flip:x;visibility:visible;mso-wrap-style:square" from="0,14382" to="2667,1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<v:stroke joinstyle="miter"/>
                </v:line>
                <v:line id="Straight Connector 44" o:spid="_x0000_s1031" style="position:absolute;visibility:visible;mso-wrap-style:square" from="2857,7048" to="5238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zJbxAAAANsAAAAPAAAAZHJzL2Rvd25yZXYueG1sRI9BawIx&#10;FITvgv8hvEJvmrVo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HyHMlvEAAAA2wAAAA8A&#10;AAAAAAAAAAAAAAAABwIAAGRycy9kb3ducmV2LnhtbFBLBQYAAAAAAwADALcAAAD4AgAAAAA=&#10;" strokecolor="black [3213]" strokeweight=".5pt">
                  <v:stroke joinstyle="miter"/>
                </v:line>
                <v:line id="Straight Connector 45" o:spid="_x0000_s1032" style="position:absolute;flip:x;visibility:visible;mso-wrap-style:square" from="95,6953" to="2762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elV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OBl6VX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4033457" wp14:editId="746568C8">
                <wp:simplePos x="0" y="0"/>
                <wp:positionH relativeFrom="margin">
                  <wp:posOffset>1323975</wp:posOffset>
                </wp:positionH>
                <wp:positionV relativeFrom="paragraph">
                  <wp:posOffset>241300</wp:posOffset>
                </wp:positionV>
                <wp:extent cx="2943225" cy="83820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838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E0EF8" w14:textId="77777777" w:rsidR="00210AC8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Give details of insurance needs</w:t>
                            </w:r>
                          </w:p>
                          <w:p w14:paraId="2E7102DB" w14:textId="77777777" w:rsidR="00210AC8" w:rsidRPr="00F506E3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Capture insurance details</w:t>
                            </w:r>
                          </w:p>
                          <w:p w14:paraId="40875F54" w14:textId="77777777" w:rsidR="00210AC8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33457" id="Oval 49" o:spid="_x0000_s1067" style="position:absolute;margin-left:104.25pt;margin-top:19pt;width:231.75pt;height:66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375E0EF8" w14:textId="77777777" w:rsidR="00210AC8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Give details of insurance needs</w:t>
                      </w:r>
                    </w:p>
                    <w:p w14:paraId="2E7102DB" w14:textId="77777777" w:rsidR="00210AC8" w:rsidRPr="00F506E3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Capture insurance details</w:t>
                      </w:r>
                    </w:p>
                    <w:p w14:paraId="40875F54" w14:textId="77777777" w:rsidR="00210AC8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29712F5" w14:textId="77777777" w:rsidR="00210AC8" w:rsidRPr="005F7A46" w:rsidRDefault="00210AC8" w:rsidP="00210AC8"/>
    <w:p w14:paraId="28BF3572" w14:textId="77777777" w:rsidR="00210AC8" w:rsidRPr="005F7A46" w:rsidRDefault="00925F07" w:rsidP="00210AC8">
      <w:r>
        <w:rPr>
          <w:noProof/>
          <w:sz w:val="32"/>
          <w:lang w:eastAsia="en-Z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C3EA527" wp14:editId="7171C07B">
                <wp:simplePos x="0" y="0"/>
                <wp:positionH relativeFrom="margin">
                  <wp:posOffset>4429125</wp:posOffset>
                </wp:positionH>
                <wp:positionV relativeFrom="paragraph">
                  <wp:posOffset>98425</wp:posOffset>
                </wp:positionV>
                <wp:extent cx="1152525" cy="1828800"/>
                <wp:effectExtent l="38100" t="0" r="2857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82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B169" id="Straight Arrow Connector 52" o:spid="_x0000_s1026" type="#_x0000_t32" style="position:absolute;margin-left:348.75pt;margin-top:7.75pt;width:90.75pt;height:2in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lang w:eastAsia="en-Z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0AE851C" wp14:editId="33F22A64">
                <wp:simplePos x="0" y="0"/>
                <wp:positionH relativeFrom="margin">
                  <wp:posOffset>4362450</wp:posOffset>
                </wp:positionH>
                <wp:positionV relativeFrom="paragraph">
                  <wp:posOffset>98425</wp:posOffset>
                </wp:positionV>
                <wp:extent cx="1219201" cy="876300"/>
                <wp:effectExtent l="38100" t="0" r="190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1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03D4C" id="Straight Arrow Connector 51" o:spid="_x0000_s1026" type="#_x0000_t32" style="position:absolute;margin-left:343.5pt;margin-top:7.75pt;width:96pt;height:69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lang w:eastAsia="en-Z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B597431" wp14:editId="6C5113F8">
                <wp:simplePos x="0" y="0"/>
                <wp:positionH relativeFrom="margin">
                  <wp:posOffset>4276725</wp:posOffset>
                </wp:positionH>
                <wp:positionV relativeFrom="paragraph">
                  <wp:posOffset>97790</wp:posOffset>
                </wp:positionV>
                <wp:extent cx="1304925" cy="635"/>
                <wp:effectExtent l="38100" t="76200" r="0" b="9461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E88C8" id="Straight Arrow Connector 50" o:spid="_x0000_s1026" type="#_x0000_t32" style="position:absolute;margin-left:336.75pt;margin-top:7.7pt;width:102.75pt;height:.05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lang w:eastAsia="en-Z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CFB1047" wp14:editId="7D780288">
                <wp:simplePos x="0" y="0"/>
                <wp:positionH relativeFrom="column">
                  <wp:posOffset>180975</wp:posOffset>
                </wp:positionH>
                <wp:positionV relativeFrom="paragraph">
                  <wp:posOffset>98425</wp:posOffset>
                </wp:positionV>
                <wp:extent cx="1200150" cy="828675"/>
                <wp:effectExtent l="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E69F" id="Straight Arrow Connector 17" o:spid="_x0000_s1026" type="#_x0000_t32" style="position:absolute;margin-left:14.25pt;margin-top:7.75pt;width:94.5pt;height:65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en-Z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0584CFB" wp14:editId="00061BEA">
                <wp:simplePos x="0" y="0"/>
                <wp:positionH relativeFrom="column">
                  <wp:posOffset>180975</wp:posOffset>
                </wp:positionH>
                <wp:positionV relativeFrom="paragraph">
                  <wp:posOffset>98425</wp:posOffset>
                </wp:positionV>
                <wp:extent cx="114300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D9582" id="Straight Arrow Connector 53" o:spid="_x0000_s1026" type="#_x0000_t32" style="position:absolute;margin-left:14.25pt;margin-top:7.75pt;width:90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4A721461" w14:textId="77777777" w:rsidR="00210AC8" w:rsidRPr="005F7A46" w:rsidRDefault="00210AC8" w:rsidP="00210AC8"/>
    <w:p w14:paraId="1584AF66" w14:textId="77777777" w:rsidR="00210AC8" w:rsidRPr="005F7A46" w:rsidRDefault="00051143" w:rsidP="00210AC8">
      <w:r w:rsidRPr="00051143">
        <w:rPr>
          <w:noProof/>
          <w:sz w:val="32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5DE036E" wp14:editId="056980E8">
                <wp:simplePos x="0" y="0"/>
                <wp:positionH relativeFrom="column">
                  <wp:posOffset>-723900</wp:posOffset>
                </wp:positionH>
                <wp:positionV relativeFrom="paragraph">
                  <wp:posOffset>219710</wp:posOffset>
                </wp:positionV>
                <wp:extent cx="1200150" cy="3333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1F6D1" w14:textId="77777777" w:rsidR="00210AC8" w:rsidRPr="005F7A46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E036E" id="Rectangle 32" o:spid="_x0000_s1068" style="position:absolute;margin-left:-57pt;margin-top:17.3pt;width:94.5pt;height:26.2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" fillcolor="white [3212]" strokecolor="white [3212]" strokeweight="1pt">
                <v:textbox>
                  <w:txbxContent>
                    <w:p w14:paraId="36D1F6D1" w14:textId="77777777" w:rsidR="00210AC8" w:rsidRPr="005F7A46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Pr="00051143">
        <w:rPr>
          <w:noProof/>
          <w:sz w:val="32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6F4B5C8" wp14:editId="3B82EDCB">
                <wp:simplePos x="0" y="0"/>
                <wp:positionH relativeFrom="column">
                  <wp:posOffset>5353050</wp:posOffset>
                </wp:positionH>
                <wp:positionV relativeFrom="paragraph">
                  <wp:posOffset>124460</wp:posOffset>
                </wp:positionV>
                <wp:extent cx="1200150" cy="5334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5FC16" w14:textId="77777777" w:rsidR="00210AC8" w:rsidRPr="005F7A46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Customer Service </w:t>
                            </w:r>
                            <w:r w:rsidRPr="005F7A46">
                              <w:rPr>
                                <w:color w:val="000000" w:themeColor="text1"/>
                              </w:rPr>
                              <w:t>representative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4B5C8" id="Rectangle 33" o:spid="_x0000_s1069" style="position:absolute;margin-left:421.5pt;margin-top:9.8pt;width:94.5pt;height:42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" fillcolor="white [3212]" strokecolor="white [3212]" strokeweight="1pt">
                <v:textbox>
                  <w:txbxContent>
                    <w:p w14:paraId="1F85FC16" w14:textId="77777777" w:rsidR="00210AC8" w:rsidRPr="005F7A46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Customer Service </w:t>
                      </w:r>
                      <w:r w:rsidRPr="005F7A46">
                        <w:rPr>
                          <w:color w:val="000000" w:themeColor="text1"/>
                        </w:rPr>
                        <w:t>representative</w:t>
                      </w:r>
                    </w:p>
                  </w:txbxContent>
                </v:textbox>
              </v:rect>
            </w:pict>
          </mc:Fallback>
        </mc:AlternateContent>
      </w:r>
      <w:r w:rsidR="00925F0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BE5CB9D" wp14:editId="28E95E02">
                <wp:simplePos x="0" y="0"/>
                <wp:positionH relativeFrom="margin">
                  <wp:posOffset>1381125</wp:posOffset>
                </wp:positionH>
                <wp:positionV relativeFrom="paragraph">
                  <wp:posOffset>69850</wp:posOffset>
                </wp:positionV>
                <wp:extent cx="2981325" cy="82867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828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C02B1" w14:textId="77777777" w:rsidR="00210AC8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506E3">
                              <w:rPr>
                                <w:color w:val="000000" w:themeColor="text1"/>
                              </w:rPr>
                              <w:t>Gives Coverage Requirements</w:t>
                            </w:r>
                          </w:p>
                          <w:p w14:paraId="36604201" w14:textId="77777777" w:rsidR="00210AC8" w:rsidRPr="00F506E3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506E3">
                              <w:rPr>
                                <w:color w:val="000000" w:themeColor="text1"/>
                              </w:rPr>
                              <w:t>Capture coverage requirements</w:t>
                            </w:r>
                          </w:p>
                          <w:p w14:paraId="25D0E407" w14:textId="77777777" w:rsidR="00210AC8" w:rsidRPr="00F506E3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5CB9D" id="Oval 54" o:spid="_x0000_s1070" style="position:absolute;margin-left:108.75pt;margin-top:5.5pt;width:234.75pt;height:65.2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7FDC02B1" w14:textId="77777777" w:rsidR="00210AC8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506E3">
                        <w:rPr>
                          <w:color w:val="000000" w:themeColor="text1"/>
                        </w:rPr>
                        <w:t>Gives Coverage Requirements</w:t>
                      </w:r>
                    </w:p>
                    <w:p w14:paraId="36604201" w14:textId="77777777" w:rsidR="00210AC8" w:rsidRPr="00F506E3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506E3">
                        <w:rPr>
                          <w:color w:val="000000" w:themeColor="text1"/>
                        </w:rPr>
                        <w:t>Capture coverage requirements</w:t>
                      </w:r>
                    </w:p>
                    <w:p w14:paraId="25D0E407" w14:textId="77777777" w:rsidR="00210AC8" w:rsidRPr="00F506E3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E498D96" w14:textId="77777777" w:rsidR="00210AC8" w:rsidRPr="005F7A46" w:rsidRDefault="00210AC8" w:rsidP="00210AC8"/>
    <w:p w14:paraId="06C96972" w14:textId="77777777" w:rsidR="00210AC8" w:rsidRPr="005F7A46" w:rsidRDefault="00210AC8" w:rsidP="00210AC8"/>
    <w:p w14:paraId="77DEE57F" w14:textId="77777777" w:rsidR="00210AC8" w:rsidRPr="005F7A46" w:rsidRDefault="00925F07" w:rsidP="00210AC8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41581E9" wp14:editId="1BC82B26">
                <wp:simplePos x="0" y="0"/>
                <wp:positionH relativeFrom="margin">
                  <wp:posOffset>1447800</wp:posOffset>
                </wp:positionH>
                <wp:positionV relativeFrom="paragraph">
                  <wp:posOffset>269875</wp:posOffset>
                </wp:positionV>
                <wp:extent cx="2981325" cy="58102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2F410" w14:textId="77777777" w:rsidR="00210AC8" w:rsidRPr="00F506E3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581E9" id="Oval 55" o:spid="_x0000_s1071" style="position:absolute;margin-left:114pt;margin-top:21.25pt;width:234.75pt;height:45.7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7F02F410" w14:textId="77777777" w:rsidR="00210AC8" w:rsidRPr="00F506E3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Reports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D1723FC" w14:textId="77777777" w:rsidR="00210AC8" w:rsidRDefault="00210AC8" w:rsidP="00210AC8"/>
    <w:p w14:paraId="3BCC5549" w14:textId="3C507720" w:rsidR="008F77AF" w:rsidRDefault="008F77AF" w:rsidP="00210AC8">
      <w:pPr>
        <w:rPr>
          <w:sz w:val="28"/>
        </w:rPr>
      </w:pPr>
    </w:p>
    <w:p w14:paraId="10308F4E" w14:textId="77777777" w:rsidR="008F77AF" w:rsidRPr="008F77AF" w:rsidRDefault="008F77AF" w:rsidP="008F77AF">
      <w:pPr>
        <w:rPr>
          <w:sz w:val="28"/>
        </w:rPr>
      </w:pPr>
    </w:p>
    <w:p w14:paraId="515C2785" w14:textId="77777777" w:rsidR="008F77AF" w:rsidRPr="008F77AF" w:rsidRDefault="008F77AF" w:rsidP="008F77AF">
      <w:pPr>
        <w:rPr>
          <w:sz w:val="28"/>
        </w:rPr>
      </w:pPr>
    </w:p>
    <w:p w14:paraId="57EDAA66" w14:textId="77777777" w:rsidR="008F77AF" w:rsidRPr="008F77AF" w:rsidRDefault="008F77AF" w:rsidP="008F77AF">
      <w:pPr>
        <w:rPr>
          <w:sz w:val="28"/>
        </w:rPr>
      </w:pPr>
    </w:p>
    <w:p w14:paraId="79983F74" w14:textId="77777777" w:rsidR="008F77AF" w:rsidRPr="008F77AF" w:rsidRDefault="008F77AF" w:rsidP="008F77AF">
      <w:pPr>
        <w:rPr>
          <w:sz w:val="28"/>
        </w:rPr>
      </w:pPr>
    </w:p>
    <w:p w14:paraId="75F6D84B" w14:textId="60C733E2" w:rsidR="008F77AF" w:rsidRDefault="008F77AF" w:rsidP="008F77AF">
      <w:pPr>
        <w:rPr>
          <w:sz w:val="28"/>
        </w:rPr>
      </w:pPr>
    </w:p>
    <w:p w14:paraId="551E50EC" w14:textId="77777777" w:rsidR="00210AC8" w:rsidRPr="008F77AF" w:rsidRDefault="00210AC8" w:rsidP="008F77AF">
      <w:pPr>
        <w:rPr>
          <w:sz w:val="28"/>
        </w:rPr>
      </w:pPr>
    </w:p>
    <w:sectPr w:rsidR="00210AC8" w:rsidRPr="008F77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EA39A" w14:textId="77777777" w:rsidR="00DB6BD7" w:rsidRDefault="00DB6BD7" w:rsidP="00074F03">
      <w:pPr>
        <w:spacing w:after="0" w:line="240" w:lineRule="auto"/>
      </w:pPr>
      <w:r>
        <w:separator/>
      </w:r>
    </w:p>
  </w:endnote>
  <w:endnote w:type="continuationSeparator" w:id="0">
    <w:p w14:paraId="7867DA1A" w14:textId="77777777" w:rsidR="00DB6BD7" w:rsidRDefault="00DB6BD7" w:rsidP="0007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78C90" w14:textId="77777777" w:rsidR="00074F03" w:rsidRDefault="0007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8F0A0" w14:textId="77777777" w:rsidR="00074F03" w:rsidRDefault="00074F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7B7B0" w14:textId="77777777" w:rsidR="00074F03" w:rsidRDefault="0007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2AA5B" w14:textId="77777777" w:rsidR="00DB6BD7" w:rsidRDefault="00DB6BD7" w:rsidP="00074F03">
      <w:pPr>
        <w:spacing w:after="0" w:line="240" w:lineRule="auto"/>
      </w:pPr>
      <w:r>
        <w:separator/>
      </w:r>
    </w:p>
  </w:footnote>
  <w:footnote w:type="continuationSeparator" w:id="0">
    <w:p w14:paraId="6D73C2E2" w14:textId="77777777" w:rsidR="00DB6BD7" w:rsidRDefault="00DB6BD7" w:rsidP="00074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EF06C" w14:textId="77777777" w:rsidR="00074F03" w:rsidRDefault="0007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3663C6" w14:textId="77777777" w:rsidR="00074F03" w:rsidRDefault="00074F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AC75E" w14:textId="77777777" w:rsidR="00074F03" w:rsidRDefault="00074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F52D0"/>
    <w:multiLevelType w:val="hybridMultilevel"/>
    <w:tmpl w:val="959AB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DE72CA"/>
    <w:multiLevelType w:val="hybridMultilevel"/>
    <w:tmpl w:val="FDCC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C0934"/>
    <w:multiLevelType w:val="hybridMultilevel"/>
    <w:tmpl w:val="5EDA50D8"/>
    <w:lvl w:ilvl="0" w:tplc="E2C8D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B1EA9"/>
    <w:multiLevelType w:val="hybridMultilevel"/>
    <w:tmpl w:val="F738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B36BB"/>
    <w:multiLevelType w:val="hybridMultilevel"/>
    <w:tmpl w:val="B7C8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B2D5C"/>
    <w:multiLevelType w:val="hybridMultilevel"/>
    <w:tmpl w:val="EB2EFF1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F0D33"/>
    <w:multiLevelType w:val="hybridMultilevel"/>
    <w:tmpl w:val="A6A2F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xolo Mpisane (Santam)">
    <w15:presenceInfo w15:providerId="AD" w15:userId="S-1-5-21-226440778-1305312232-255577006-215963"/>
  </w15:person>
  <w15:person w15:author="Xolani Delman (Santam)">
    <w15:presenceInfo w15:providerId="AD" w15:userId="S-1-5-21-226440778-1305312232-255577006-2159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63"/>
    <w:rsid w:val="00051143"/>
    <w:rsid w:val="00072A51"/>
    <w:rsid w:val="00074F03"/>
    <w:rsid w:val="00083370"/>
    <w:rsid w:val="000B58AF"/>
    <w:rsid w:val="000D20A2"/>
    <w:rsid w:val="0011205C"/>
    <w:rsid w:val="001933D4"/>
    <w:rsid w:val="00210AC8"/>
    <w:rsid w:val="002345E9"/>
    <w:rsid w:val="002A0DFE"/>
    <w:rsid w:val="002E3DCF"/>
    <w:rsid w:val="00371B9D"/>
    <w:rsid w:val="003D30FD"/>
    <w:rsid w:val="003E3F7C"/>
    <w:rsid w:val="00414D56"/>
    <w:rsid w:val="004B26EC"/>
    <w:rsid w:val="004E52A4"/>
    <w:rsid w:val="0052131D"/>
    <w:rsid w:val="00553CF3"/>
    <w:rsid w:val="00562B60"/>
    <w:rsid w:val="00611390"/>
    <w:rsid w:val="00616263"/>
    <w:rsid w:val="006C31E0"/>
    <w:rsid w:val="00720EB5"/>
    <w:rsid w:val="00762F1E"/>
    <w:rsid w:val="00825FDB"/>
    <w:rsid w:val="00846991"/>
    <w:rsid w:val="008471F4"/>
    <w:rsid w:val="008C1E8D"/>
    <w:rsid w:val="008F2CF4"/>
    <w:rsid w:val="008F77AF"/>
    <w:rsid w:val="00914ABD"/>
    <w:rsid w:val="00925F07"/>
    <w:rsid w:val="00950581"/>
    <w:rsid w:val="009B37AD"/>
    <w:rsid w:val="00A029BC"/>
    <w:rsid w:val="00A05AC7"/>
    <w:rsid w:val="00A42D18"/>
    <w:rsid w:val="00A94BAC"/>
    <w:rsid w:val="00A955B4"/>
    <w:rsid w:val="00AF14D3"/>
    <w:rsid w:val="00B35CFE"/>
    <w:rsid w:val="00B4023F"/>
    <w:rsid w:val="00BD4E88"/>
    <w:rsid w:val="00C06E95"/>
    <w:rsid w:val="00C43B27"/>
    <w:rsid w:val="00C8304A"/>
    <w:rsid w:val="00D71FCD"/>
    <w:rsid w:val="00D80093"/>
    <w:rsid w:val="00DB6BD7"/>
    <w:rsid w:val="00E151E0"/>
    <w:rsid w:val="00E644BD"/>
    <w:rsid w:val="00ED41AD"/>
    <w:rsid w:val="00F478AE"/>
    <w:rsid w:val="00F70342"/>
    <w:rsid w:val="00FD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CE70"/>
  <w15:docId w15:val="{4EAD1D6C-CBD0-504C-B6C3-9C1828AD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A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F03"/>
  </w:style>
  <w:style w:type="paragraph" w:styleId="Footer">
    <w:name w:val="footer"/>
    <w:basedOn w:val="Normal"/>
    <w:link w:val="FooterChar"/>
    <w:uiPriority w:val="99"/>
    <w:unhideWhenUsed/>
    <w:rsid w:val="0007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F03"/>
  </w:style>
  <w:style w:type="character" w:styleId="CommentReference">
    <w:name w:val="annotation reference"/>
    <w:basedOn w:val="DefaultParagraphFont"/>
    <w:uiPriority w:val="99"/>
    <w:semiHidden/>
    <w:unhideWhenUsed/>
    <w:rsid w:val="004E5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2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2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2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2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Luxolo Mpisane (Santam)</dc:creator>
  <cp:keywords/>
  <dc:description/>
  <cp:lastModifiedBy>Ntsikelelo Madikane (Santam)</cp:lastModifiedBy>
  <cp:revision>2</cp:revision>
  <dcterms:created xsi:type="dcterms:W3CDTF">2017-05-17T09:24:00Z</dcterms:created>
  <dcterms:modified xsi:type="dcterms:W3CDTF">2017-05-17T09:24:00Z</dcterms:modified>
</cp:coreProperties>
</file>