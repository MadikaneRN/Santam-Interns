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AC8" w:rsidRPr="00C90240" w:rsidRDefault="00210AC8" w:rsidP="00210AC8">
      <w:pPr>
        <w:jc w:val="center"/>
        <w:rPr>
          <w:b/>
        </w:rPr>
      </w:pPr>
      <w:r w:rsidRPr="00C90240">
        <w:rPr>
          <w:b/>
          <w:sz w:val="28"/>
        </w:rPr>
        <w:t>Software Requirements Specification</w:t>
      </w:r>
    </w:p>
    <w:p w:rsidR="00210AC8" w:rsidRPr="00611390" w:rsidRDefault="00210AC8" w:rsidP="00210AC8">
      <w:pPr>
        <w:rPr>
          <w:sz w:val="28"/>
        </w:rPr>
      </w:pPr>
      <w:r w:rsidRPr="00263838">
        <w:rPr>
          <w:b/>
          <w:sz w:val="28"/>
        </w:rPr>
        <w:t>Program</w:t>
      </w:r>
      <w:r w:rsidRPr="00611390">
        <w:rPr>
          <w:sz w:val="28"/>
        </w:rPr>
        <w:t xml:space="preserve"> </w:t>
      </w:r>
      <w:r w:rsidRPr="00263838">
        <w:rPr>
          <w:b/>
          <w:sz w:val="28"/>
        </w:rPr>
        <w:t>Title</w:t>
      </w:r>
      <w:r w:rsidRPr="00611390">
        <w:rPr>
          <w:sz w:val="28"/>
        </w:rPr>
        <w:t>: Customer Relationship Management</w:t>
      </w:r>
      <w:r>
        <w:rPr>
          <w:sz w:val="28"/>
        </w:rPr>
        <w:t xml:space="preserve"> for Insurance</w:t>
      </w:r>
    </w:p>
    <w:p w:rsidR="00210AC8" w:rsidRDefault="00210AC8" w:rsidP="00210AC8">
      <w:pPr>
        <w:rPr>
          <w:sz w:val="28"/>
        </w:rPr>
      </w:pPr>
      <w:r w:rsidRPr="00263838">
        <w:rPr>
          <w:b/>
          <w:sz w:val="28"/>
        </w:rPr>
        <w:t>Objective</w:t>
      </w:r>
      <w:r w:rsidRPr="00611390">
        <w:rPr>
          <w:sz w:val="28"/>
        </w:rPr>
        <w:t xml:space="preserve">: </w:t>
      </w:r>
      <w:r>
        <w:rPr>
          <w:sz w:val="28"/>
        </w:rPr>
        <w:t xml:space="preserve">To manage </w:t>
      </w:r>
      <w:r w:rsidRPr="00611390">
        <w:rPr>
          <w:sz w:val="28"/>
        </w:rPr>
        <w:t xml:space="preserve">customers </w:t>
      </w:r>
      <w:r>
        <w:rPr>
          <w:sz w:val="28"/>
        </w:rPr>
        <w:t>of an insurance company</w:t>
      </w:r>
    </w:p>
    <w:p w:rsidR="00210AC8" w:rsidRDefault="00210AC8" w:rsidP="00210AC8">
      <w:pPr>
        <w:pBdr>
          <w:bottom w:val="single" w:sz="4" w:space="1" w:color="auto"/>
        </w:pBdr>
        <w:rPr>
          <w:sz w:val="28"/>
        </w:rPr>
      </w:pPr>
      <w:r w:rsidRPr="00263838">
        <w:rPr>
          <w:b/>
          <w:sz w:val="28"/>
        </w:rPr>
        <w:t>Team</w:t>
      </w:r>
      <w:r>
        <w:rPr>
          <w:sz w:val="28"/>
        </w:rPr>
        <w:t xml:space="preserve">: </w:t>
      </w:r>
      <w:proofErr w:type="spellStart"/>
      <w:r>
        <w:rPr>
          <w:sz w:val="28"/>
        </w:rPr>
        <w:t>Santam</w:t>
      </w:r>
      <w:proofErr w:type="spellEnd"/>
      <w:r>
        <w:rPr>
          <w:sz w:val="28"/>
        </w:rPr>
        <w:t xml:space="preserve"> IT Interns (11 members)</w:t>
      </w:r>
    </w:p>
    <w:p w:rsidR="00210AC8" w:rsidRDefault="00210AC8" w:rsidP="00210AC8">
      <w:pPr>
        <w:pBdr>
          <w:bottom w:val="single" w:sz="4" w:space="1" w:color="auto"/>
        </w:pBdr>
        <w:rPr>
          <w:sz w:val="28"/>
        </w:rPr>
      </w:pPr>
      <w:r w:rsidRPr="00C90240">
        <w:rPr>
          <w:b/>
          <w:sz w:val="28"/>
        </w:rPr>
        <w:t>Estimated Time</w:t>
      </w:r>
      <w:r>
        <w:rPr>
          <w:sz w:val="28"/>
        </w:rPr>
        <w:t>: 1 Week</w:t>
      </w:r>
    </w:p>
    <w:p w:rsidR="00210AC8" w:rsidRDefault="00210AC8" w:rsidP="00210AC8">
      <w:pPr>
        <w:rPr>
          <w:b/>
          <w:sz w:val="28"/>
        </w:rPr>
      </w:pPr>
    </w:p>
    <w:p w:rsidR="00210AC8" w:rsidRPr="00B80E1C" w:rsidRDefault="00210AC8" w:rsidP="00210AC8">
      <w:pPr>
        <w:rPr>
          <w:b/>
          <w:sz w:val="28"/>
        </w:rPr>
      </w:pPr>
      <w:r w:rsidRPr="00B80E1C">
        <w:rPr>
          <w:b/>
          <w:sz w:val="28"/>
        </w:rPr>
        <w:t>Requirements</w:t>
      </w:r>
    </w:p>
    <w:p w:rsidR="00210AC8" w:rsidRDefault="00210AC8" w:rsidP="00210AC8">
      <w:pPr>
        <w:spacing w:before="240"/>
        <w:rPr>
          <w:sz w:val="28"/>
        </w:rPr>
      </w:pPr>
      <w:r>
        <w:rPr>
          <w:sz w:val="28"/>
        </w:rPr>
        <w:t>This a web based CRM application to manage customer information based on insurance requirements of customers. The below use cases outline the requirements of this project.</w:t>
      </w:r>
    </w:p>
    <w:p w:rsidR="00210AC8" w:rsidRDefault="00210AC8" w:rsidP="00210AC8">
      <w:pPr>
        <w:spacing w:before="120"/>
        <w:rPr>
          <w:sz w:val="28"/>
        </w:rPr>
      </w:pPr>
    </w:p>
    <w:p w:rsidR="00210AC8" w:rsidRPr="00B80E1C" w:rsidRDefault="00210AC8" w:rsidP="00210AC8">
      <w:pPr>
        <w:spacing w:before="120"/>
        <w:rPr>
          <w:b/>
          <w:sz w:val="28"/>
        </w:rPr>
      </w:pPr>
      <w:r w:rsidRPr="00B80E1C">
        <w:rPr>
          <w:b/>
          <w:sz w:val="28"/>
        </w:rPr>
        <w:t>Use-Cases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2694"/>
        <w:gridCol w:w="5193"/>
      </w:tblGrid>
      <w:tr w:rsidR="00210AC8" w:rsidRPr="00611390" w:rsidTr="00CA2324">
        <w:tc>
          <w:tcPr>
            <w:tcW w:w="1129" w:type="dxa"/>
          </w:tcPr>
          <w:p w:rsidR="00210AC8" w:rsidRPr="00AE3DBB" w:rsidRDefault="00210AC8" w:rsidP="00CA2324">
            <w:pPr>
              <w:rPr>
                <w:b/>
                <w:sz w:val="28"/>
              </w:rPr>
            </w:pPr>
            <w:r w:rsidRPr="00AE3DBB">
              <w:rPr>
                <w:b/>
                <w:sz w:val="28"/>
              </w:rPr>
              <w:t>Number</w:t>
            </w:r>
          </w:p>
        </w:tc>
        <w:tc>
          <w:tcPr>
            <w:tcW w:w="2694" w:type="dxa"/>
          </w:tcPr>
          <w:p w:rsidR="00210AC8" w:rsidRPr="00AE3DBB" w:rsidRDefault="00210AC8" w:rsidP="00CA2324">
            <w:pPr>
              <w:rPr>
                <w:b/>
                <w:sz w:val="28"/>
              </w:rPr>
            </w:pPr>
            <w:r w:rsidRPr="00AE3DBB">
              <w:rPr>
                <w:b/>
                <w:sz w:val="28"/>
              </w:rPr>
              <w:t>Name</w:t>
            </w:r>
          </w:p>
        </w:tc>
        <w:tc>
          <w:tcPr>
            <w:tcW w:w="5193" w:type="dxa"/>
          </w:tcPr>
          <w:p w:rsidR="00210AC8" w:rsidRPr="00AE3DBB" w:rsidRDefault="00210AC8" w:rsidP="00CA2324">
            <w:pPr>
              <w:rPr>
                <w:b/>
                <w:sz w:val="28"/>
              </w:rPr>
            </w:pPr>
            <w:r w:rsidRPr="00AE3DBB">
              <w:rPr>
                <w:b/>
                <w:sz w:val="28"/>
              </w:rPr>
              <w:t>Description</w:t>
            </w:r>
          </w:p>
        </w:tc>
      </w:tr>
      <w:tr w:rsidR="00210AC8" w:rsidRPr="00611390" w:rsidTr="00CA2324">
        <w:tc>
          <w:tcPr>
            <w:tcW w:w="1129" w:type="dxa"/>
          </w:tcPr>
          <w:p w:rsidR="00210AC8" w:rsidRPr="00611390" w:rsidRDefault="00210AC8" w:rsidP="00CA2324">
            <w:pPr>
              <w:rPr>
                <w:sz w:val="28"/>
              </w:rPr>
            </w:pPr>
            <w:r w:rsidRPr="00611390">
              <w:rPr>
                <w:sz w:val="28"/>
              </w:rPr>
              <w:t>1</w:t>
            </w:r>
          </w:p>
        </w:tc>
        <w:tc>
          <w:tcPr>
            <w:tcW w:w="2694" w:type="dxa"/>
          </w:tcPr>
          <w:p w:rsidR="00210AC8" w:rsidRPr="00611390" w:rsidRDefault="00210AC8" w:rsidP="00CA2324">
            <w:pPr>
              <w:rPr>
                <w:sz w:val="28"/>
              </w:rPr>
            </w:pPr>
            <w:r w:rsidRPr="00611390">
              <w:rPr>
                <w:sz w:val="28"/>
              </w:rPr>
              <w:t>Accept Customer Details</w:t>
            </w:r>
          </w:p>
        </w:tc>
        <w:tc>
          <w:tcPr>
            <w:tcW w:w="5193" w:type="dxa"/>
          </w:tcPr>
          <w:p w:rsidR="00210AC8" w:rsidRPr="00AE3DBB" w:rsidRDefault="00210AC8" w:rsidP="00CA2324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 w:rsidRPr="00AE3DBB">
              <w:rPr>
                <w:sz w:val="28"/>
              </w:rPr>
              <w:t xml:space="preserve">Capture basic customer details like name, street address, city, postal code, Country, ID Number, </w:t>
            </w:r>
            <w:proofErr w:type="spellStart"/>
            <w:r>
              <w:rPr>
                <w:sz w:val="28"/>
              </w:rPr>
              <w:t>tel</w:t>
            </w:r>
            <w:proofErr w:type="spellEnd"/>
            <w:r w:rsidRPr="00AE3DBB">
              <w:rPr>
                <w:sz w:val="28"/>
              </w:rPr>
              <w:t xml:space="preserve"> number</w:t>
            </w:r>
            <w:r>
              <w:rPr>
                <w:sz w:val="28"/>
              </w:rPr>
              <w:t>, cell number</w:t>
            </w:r>
            <w:r w:rsidRPr="00AE3DBB">
              <w:rPr>
                <w:sz w:val="28"/>
              </w:rPr>
              <w:t xml:space="preserve"> and </w:t>
            </w:r>
            <w:r>
              <w:rPr>
                <w:sz w:val="28"/>
              </w:rPr>
              <w:t>email</w:t>
            </w:r>
            <w:r w:rsidRPr="00AE3DBB">
              <w:rPr>
                <w:sz w:val="28"/>
              </w:rPr>
              <w:t xml:space="preserve">. </w:t>
            </w:r>
          </w:p>
          <w:p w:rsidR="00210AC8" w:rsidRPr="00AE3DBB" w:rsidRDefault="00210AC8" w:rsidP="00CA2324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 w:rsidRPr="00AE3DBB">
              <w:rPr>
                <w:sz w:val="28"/>
              </w:rPr>
              <w:t>Validate the ID Number and Postal code against a database.</w:t>
            </w:r>
          </w:p>
        </w:tc>
      </w:tr>
      <w:tr w:rsidR="00210AC8" w:rsidRPr="00611390" w:rsidTr="00CA2324">
        <w:tc>
          <w:tcPr>
            <w:tcW w:w="1129" w:type="dxa"/>
          </w:tcPr>
          <w:p w:rsidR="00210AC8" w:rsidRPr="00611390" w:rsidRDefault="00210AC8" w:rsidP="00CA2324">
            <w:pPr>
              <w:rPr>
                <w:sz w:val="28"/>
              </w:rPr>
            </w:pPr>
            <w:r w:rsidRPr="00611390">
              <w:rPr>
                <w:sz w:val="28"/>
              </w:rPr>
              <w:t>2</w:t>
            </w:r>
          </w:p>
        </w:tc>
        <w:tc>
          <w:tcPr>
            <w:tcW w:w="2694" w:type="dxa"/>
          </w:tcPr>
          <w:p w:rsidR="00210AC8" w:rsidRPr="00611390" w:rsidRDefault="00210AC8" w:rsidP="00CA2324">
            <w:pPr>
              <w:rPr>
                <w:sz w:val="28"/>
              </w:rPr>
            </w:pPr>
            <w:r w:rsidRPr="00611390">
              <w:rPr>
                <w:sz w:val="28"/>
              </w:rPr>
              <w:t xml:space="preserve">Insurance </w:t>
            </w:r>
            <w:r>
              <w:rPr>
                <w:sz w:val="28"/>
              </w:rPr>
              <w:t>Inquiry</w:t>
            </w:r>
            <w:r w:rsidRPr="00611390">
              <w:rPr>
                <w:sz w:val="28"/>
              </w:rPr>
              <w:t xml:space="preserve"> </w:t>
            </w:r>
          </w:p>
        </w:tc>
        <w:tc>
          <w:tcPr>
            <w:tcW w:w="5193" w:type="dxa"/>
          </w:tcPr>
          <w:p w:rsidR="00210AC8" w:rsidRDefault="00210AC8" w:rsidP="00CA2324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 w:rsidRPr="00015F6D">
              <w:rPr>
                <w:sz w:val="28"/>
              </w:rPr>
              <w:t xml:space="preserve">Capture </w:t>
            </w:r>
            <w:r>
              <w:rPr>
                <w:sz w:val="28"/>
              </w:rPr>
              <w:t xml:space="preserve">a customer’s </w:t>
            </w:r>
            <w:r w:rsidRPr="00015F6D">
              <w:rPr>
                <w:sz w:val="28"/>
              </w:rPr>
              <w:t xml:space="preserve">insurance requirements like product type (auto, property, </w:t>
            </w:r>
            <w:r>
              <w:rPr>
                <w:sz w:val="28"/>
              </w:rPr>
              <w:t>liability</w:t>
            </w:r>
            <w:r w:rsidRPr="00015F6D">
              <w:rPr>
                <w:sz w:val="28"/>
              </w:rPr>
              <w:t>), Vehicle Reg</w:t>
            </w:r>
            <w:r>
              <w:rPr>
                <w:sz w:val="28"/>
              </w:rPr>
              <w:t>.</w:t>
            </w:r>
            <w:r w:rsidRPr="00015F6D">
              <w:rPr>
                <w:sz w:val="28"/>
              </w:rPr>
              <w:t xml:space="preserve"> Number, </w:t>
            </w:r>
            <w:r>
              <w:rPr>
                <w:sz w:val="28"/>
              </w:rPr>
              <w:t xml:space="preserve">model, make, </w:t>
            </w:r>
            <w:r w:rsidRPr="00015F6D">
              <w:rPr>
                <w:sz w:val="28"/>
              </w:rPr>
              <w:t>current cost of property or vehicle, period required</w:t>
            </w:r>
          </w:p>
          <w:p w:rsidR="00210AC8" w:rsidRPr="00611390" w:rsidRDefault="00210AC8" w:rsidP="00CA2324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Validate the Vehicle Reg. Number</w:t>
            </w:r>
          </w:p>
        </w:tc>
      </w:tr>
      <w:tr w:rsidR="00210AC8" w:rsidRPr="00611390" w:rsidTr="00CA2324">
        <w:tc>
          <w:tcPr>
            <w:tcW w:w="1129" w:type="dxa"/>
          </w:tcPr>
          <w:p w:rsidR="00210AC8" w:rsidRPr="00611390" w:rsidRDefault="00210AC8" w:rsidP="00CA2324">
            <w:pPr>
              <w:rPr>
                <w:sz w:val="28"/>
              </w:rPr>
            </w:pPr>
            <w:r w:rsidRPr="00611390">
              <w:rPr>
                <w:sz w:val="28"/>
              </w:rPr>
              <w:t>3</w:t>
            </w:r>
          </w:p>
        </w:tc>
        <w:tc>
          <w:tcPr>
            <w:tcW w:w="2694" w:type="dxa"/>
          </w:tcPr>
          <w:p w:rsidR="00210AC8" w:rsidRPr="00611390" w:rsidRDefault="00210AC8" w:rsidP="00CA2324">
            <w:pPr>
              <w:rPr>
                <w:sz w:val="28"/>
              </w:rPr>
            </w:pPr>
            <w:r>
              <w:rPr>
                <w:sz w:val="28"/>
              </w:rPr>
              <w:t xml:space="preserve">Accept </w:t>
            </w:r>
            <w:r w:rsidRPr="00611390">
              <w:rPr>
                <w:sz w:val="28"/>
              </w:rPr>
              <w:t>Coverage Requirement</w:t>
            </w:r>
            <w:r>
              <w:rPr>
                <w:sz w:val="28"/>
              </w:rPr>
              <w:t>s</w:t>
            </w:r>
          </w:p>
        </w:tc>
        <w:tc>
          <w:tcPr>
            <w:tcW w:w="5193" w:type="dxa"/>
          </w:tcPr>
          <w:p w:rsidR="00210AC8" w:rsidRPr="00611390" w:rsidRDefault="00210AC8" w:rsidP="00CA2324">
            <w:pPr>
              <w:rPr>
                <w:sz w:val="28"/>
              </w:rPr>
            </w:pPr>
            <w:r>
              <w:rPr>
                <w:sz w:val="28"/>
              </w:rPr>
              <w:t>Capture coverage r</w:t>
            </w:r>
            <w:r w:rsidRPr="00611390">
              <w:rPr>
                <w:sz w:val="28"/>
              </w:rPr>
              <w:t>equirement</w:t>
            </w:r>
            <w:r>
              <w:rPr>
                <w:sz w:val="28"/>
              </w:rPr>
              <w:t>s like coverage required</w:t>
            </w:r>
            <w:r w:rsidRPr="00611390">
              <w:rPr>
                <w:sz w:val="28"/>
              </w:rPr>
              <w:t>, pos</w:t>
            </w:r>
            <w:r>
              <w:rPr>
                <w:sz w:val="28"/>
              </w:rPr>
              <w:t>sible limit of coverage and location.</w:t>
            </w:r>
          </w:p>
        </w:tc>
      </w:tr>
      <w:tr w:rsidR="00210AC8" w:rsidRPr="00611390" w:rsidTr="00CA2324">
        <w:tc>
          <w:tcPr>
            <w:tcW w:w="1129" w:type="dxa"/>
          </w:tcPr>
          <w:p w:rsidR="00210AC8" w:rsidRPr="00611390" w:rsidRDefault="00210AC8" w:rsidP="00CA2324">
            <w:pPr>
              <w:rPr>
                <w:sz w:val="28"/>
              </w:rPr>
            </w:pPr>
            <w:r w:rsidRPr="00611390">
              <w:rPr>
                <w:sz w:val="28"/>
              </w:rPr>
              <w:t>4</w:t>
            </w:r>
          </w:p>
        </w:tc>
        <w:tc>
          <w:tcPr>
            <w:tcW w:w="2694" w:type="dxa"/>
          </w:tcPr>
          <w:p w:rsidR="00210AC8" w:rsidRPr="00611390" w:rsidRDefault="00210AC8" w:rsidP="00CA2324">
            <w:pPr>
              <w:rPr>
                <w:sz w:val="28"/>
              </w:rPr>
            </w:pPr>
            <w:r w:rsidRPr="00611390">
              <w:rPr>
                <w:sz w:val="28"/>
              </w:rPr>
              <w:t xml:space="preserve">Reports </w:t>
            </w:r>
          </w:p>
        </w:tc>
        <w:tc>
          <w:tcPr>
            <w:tcW w:w="5193" w:type="dxa"/>
          </w:tcPr>
          <w:p w:rsidR="00210AC8" w:rsidRPr="00FA362B" w:rsidRDefault="00210AC8" w:rsidP="00CA2324">
            <w:pPr>
              <w:pStyle w:val="ListParagraph"/>
              <w:numPr>
                <w:ilvl w:val="0"/>
                <w:numId w:val="5"/>
              </w:numPr>
              <w:rPr>
                <w:sz w:val="28"/>
              </w:rPr>
            </w:pPr>
            <w:r w:rsidRPr="00FA362B">
              <w:rPr>
                <w:sz w:val="28"/>
              </w:rPr>
              <w:t>List of customers by city</w:t>
            </w:r>
          </w:p>
          <w:p w:rsidR="00210AC8" w:rsidRPr="00FA362B" w:rsidRDefault="00210AC8" w:rsidP="00CA2324">
            <w:pPr>
              <w:pStyle w:val="ListParagraph"/>
              <w:numPr>
                <w:ilvl w:val="0"/>
                <w:numId w:val="5"/>
              </w:numPr>
              <w:rPr>
                <w:sz w:val="28"/>
              </w:rPr>
            </w:pPr>
            <w:r w:rsidRPr="00FA362B">
              <w:rPr>
                <w:sz w:val="28"/>
              </w:rPr>
              <w:t>List of active products</w:t>
            </w:r>
          </w:p>
          <w:p w:rsidR="00210AC8" w:rsidRPr="00FA362B" w:rsidRDefault="00210AC8" w:rsidP="00CA2324">
            <w:pPr>
              <w:pStyle w:val="ListParagraph"/>
              <w:numPr>
                <w:ilvl w:val="0"/>
                <w:numId w:val="5"/>
              </w:numPr>
              <w:rPr>
                <w:sz w:val="28"/>
              </w:rPr>
            </w:pPr>
            <w:r w:rsidRPr="00FA362B">
              <w:rPr>
                <w:sz w:val="28"/>
              </w:rPr>
              <w:t>List customers by product</w:t>
            </w:r>
          </w:p>
          <w:p w:rsidR="00210AC8" w:rsidRPr="00FA362B" w:rsidRDefault="00210AC8" w:rsidP="00CA2324">
            <w:pPr>
              <w:pStyle w:val="ListParagraph"/>
              <w:numPr>
                <w:ilvl w:val="0"/>
                <w:numId w:val="4"/>
              </w:numPr>
              <w:rPr>
                <w:sz w:val="28"/>
              </w:rPr>
            </w:pPr>
            <w:r w:rsidRPr="00FA362B">
              <w:rPr>
                <w:sz w:val="28"/>
              </w:rPr>
              <w:t>List top 5 recent customers by product</w:t>
            </w:r>
          </w:p>
        </w:tc>
      </w:tr>
    </w:tbl>
    <w:p w:rsidR="00210AC8" w:rsidRDefault="00210AC8" w:rsidP="00210AC8">
      <w:pPr>
        <w:rPr>
          <w:sz w:val="28"/>
        </w:rPr>
      </w:pPr>
    </w:p>
    <w:p w:rsidR="00210AC8" w:rsidRDefault="00210AC8" w:rsidP="00210AC8">
      <w:pPr>
        <w:pStyle w:val="ListParagraph"/>
        <w:numPr>
          <w:ilvl w:val="0"/>
          <w:numId w:val="1"/>
        </w:numPr>
        <w:spacing w:before="240" w:after="0" w:line="360" w:lineRule="auto"/>
        <w:ind w:left="714" w:hanging="357"/>
        <w:jc w:val="both"/>
        <w:rPr>
          <w:sz w:val="28"/>
        </w:rPr>
      </w:pPr>
      <w:r w:rsidRPr="00B80E1C">
        <w:rPr>
          <w:sz w:val="28"/>
        </w:rPr>
        <w:lastRenderedPageBreak/>
        <w:t>There will database tables to store each data c</w:t>
      </w:r>
      <w:r>
        <w:rPr>
          <w:sz w:val="28"/>
        </w:rPr>
        <w:t>omponent of the use cases</w:t>
      </w:r>
    </w:p>
    <w:p w:rsidR="00210AC8" w:rsidRDefault="00210AC8" w:rsidP="00210AC8">
      <w:pPr>
        <w:pStyle w:val="ListParagraph"/>
        <w:numPr>
          <w:ilvl w:val="0"/>
          <w:numId w:val="1"/>
        </w:numPr>
        <w:spacing w:before="240" w:after="0" w:line="360" w:lineRule="auto"/>
        <w:ind w:left="714" w:hanging="357"/>
        <w:jc w:val="both"/>
        <w:rPr>
          <w:sz w:val="28"/>
        </w:rPr>
      </w:pPr>
      <w:r w:rsidRPr="00B80E1C">
        <w:rPr>
          <w:sz w:val="28"/>
        </w:rPr>
        <w:t xml:space="preserve">The data model should </w:t>
      </w:r>
      <w:r>
        <w:rPr>
          <w:sz w:val="28"/>
        </w:rPr>
        <w:t>show</w:t>
      </w:r>
      <w:r w:rsidRPr="00B80E1C">
        <w:rPr>
          <w:sz w:val="28"/>
        </w:rPr>
        <w:t xml:space="preserve"> the relation between the data components </w:t>
      </w:r>
    </w:p>
    <w:p w:rsidR="00210AC8" w:rsidRPr="00B80E1C" w:rsidRDefault="00210AC8" w:rsidP="00210AC8">
      <w:pPr>
        <w:pStyle w:val="ListParagraph"/>
        <w:numPr>
          <w:ilvl w:val="0"/>
          <w:numId w:val="1"/>
        </w:numPr>
        <w:spacing w:before="240" w:after="0" w:line="360" w:lineRule="auto"/>
        <w:ind w:left="714" w:hanging="357"/>
        <w:jc w:val="both"/>
        <w:rPr>
          <w:sz w:val="28"/>
        </w:rPr>
      </w:pPr>
      <w:r w:rsidRPr="00B80E1C">
        <w:rPr>
          <w:sz w:val="28"/>
        </w:rPr>
        <w:t>Maintain product list and their related cove</w:t>
      </w:r>
      <w:r>
        <w:rPr>
          <w:sz w:val="28"/>
        </w:rPr>
        <w:t>rage in separate tables</w:t>
      </w:r>
    </w:p>
    <w:p w:rsidR="00210AC8" w:rsidRDefault="00210AC8" w:rsidP="00210AC8">
      <w:pPr>
        <w:pStyle w:val="ListParagraph"/>
        <w:numPr>
          <w:ilvl w:val="0"/>
          <w:numId w:val="1"/>
        </w:numPr>
        <w:spacing w:before="240" w:after="0" w:line="360" w:lineRule="auto"/>
        <w:ind w:left="714" w:hanging="357"/>
        <w:rPr>
          <w:sz w:val="28"/>
        </w:rPr>
      </w:pPr>
      <w:r w:rsidRPr="00B80E1C">
        <w:rPr>
          <w:sz w:val="28"/>
        </w:rPr>
        <w:t>The system should generate reports based on data stored in the database. The SQL queries for each report needs to be developed along with a report format. The generated reports should be displayed on a web page.</w:t>
      </w:r>
    </w:p>
    <w:p w:rsidR="00210AC8" w:rsidRPr="00B80E1C" w:rsidRDefault="00210AC8" w:rsidP="00210AC8">
      <w:pPr>
        <w:pStyle w:val="ListParagraph"/>
        <w:numPr>
          <w:ilvl w:val="0"/>
          <w:numId w:val="1"/>
        </w:numPr>
        <w:spacing w:before="240" w:after="0" w:line="360" w:lineRule="auto"/>
        <w:ind w:left="714" w:hanging="357"/>
        <w:rPr>
          <w:sz w:val="28"/>
        </w:rPr>
      </w:pPr>
      <w:r>
        <w:rPr>
          <w:sz w:val="28"/>
        </w:rPr>
        <w:t>The project will be implemented as per the design document developed for it</w:t>
      </w:r>
    </w:p>
    <w:p w:rsidR="00611390" w:rsidRDefault="00611390">
      <w:pPr>
        <w:rPr>
          <w:sz w:val="28"/>
        </w:rPr>
      </w:pPr>
    </w:p>
    <w:p w:rsidR="00611390" w:rsidRDefault="00051143">
      <w:pPr>
        <w:rPr>
          <w:sz w:val="28"/>
          <w:u w:val="single"/>
        </w:rPr>
      </w:pPr>
      <w:r w:rsidRPr="00051143">
        <w:rPr>
          <w:sz w:val="28"/>
          <w:u w:val="single"/>
        </w:rPr>
        <w:t>Entity Relation</w:t>
      </w:r>
      <w:r w:rsidRPr="001933D4">
        <w:rPr>
          <w:sz w:val="28"/>
          <w:u w:val="single"/>
        </w:rPr>
        <w:t xml:space="preserve"> </w:t>
      </w:r>
      <w:r w:rsidR="00762F1E" w:rsidRPr="001933D4">
        <w:rPr>
          <w:sz w:val="28"/>
          <w:u w:val="single"/>
        </w:rPr>
        <w:t>Data Model</w:t>
      </w:r>
    </w:p>
    <w:p w:rsidR="00051143" w:rsidRPr="001933D4" w:rsidRDefault="00051143">
      <w:pPr>
        <w:rPr>
          <w:sz w:val="28"/>
          <w:u w:val="single"/>
        </w:rPr>
      </w:pPr>
    </w:p>
    <w:p w:rsidR="00611390" w:rsidRDefault="00083370">
      <w:pPr>
        <w:rPr>
          <w:sz w:val="28"/>
        </w:rPr>
      </w:pPr>
      <w:r>
        <w:rPr>
          <w:noProof/>
          <w:sz w:val="28"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F71DC70" wp14:editId="6E226DB5">
                <wp:simplePos x="0" y="0"/>
                <wp:positionH relativeFrom="column">
                  <wp:posOffset>3790950</wp:posOffset>
                </wp:positionH>
                <wp:positionV relativeFrom="paragraph">
                  <wp:posOffset>6985</wp:posOffset>
                </wp:positionV>
                <wp:extent cx="1504950" cy="1524001"/>
                <wp:effectExtent l="0" t="0" r="19050" b="190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0" cy="1524001"/>
                          <a:chOff x="0" y="0"/>
                          <a:chExt cx="1504950" cy="143069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361520"/>
                            <a:ext cx="1504950" cy="106917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A0DFE" w:rsidRDefault="00083370" w:rsidP="002A0DFE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R</w:t>
                              </w:r>
                              <w:r w:rsidR="00F70342">
                                <w:rPr>
                                  <w:color w:val="000000" w:themeColor="text1"/>
                                </w:rPr>
                                <w:t>eq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 xml:space="preserve"> ID</w:t>
                              </w:r>
                            </w:p>
                            <w:p w:rsidR="00083370" w:rsidRDefault="00083370" w:rsidP="00083370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 w:rsidRPr="002A0DFE">
                                <w:rPr>
                                  <w:color w:val="000000" w:themeColor="text1"/>
                                </w:rPr>
                                <w:t>Cust</w:t>
                              </w:r>
                              <w:r>
                                <w:rPr>
                                  <w:color w:val="000000" w:themeColor="text1"/>
                                </w:rPr>
                                <w:t>omer ID</w:t>
                              </w:r>
                            </w:p>
                            <w:p w:rsidR="00083370" w:rsidRDefault="00083370" w:rsidP="00083370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Product </w:t>
                              </w:r>
                              <w:r w:rsidR="001933D4">
                                <w:rPr>
                                  <w:color w:val="000000" w:themeColor="text1"/>
                                </w:rPr>
                                <w:t>ID</w:t>
                              </w:r>
                            </w:p>
                            <w:p w:rsidR="00083370" w:rsidRDefault="00083370" w:rsidP="00083370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Current Cost</w:t>
                              </w:r>
                            </w:p>
                            <w:p w:rsidR="00083370" w:rsidRDefault="00083370" w:rsidP="00083370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Period</w:t>
                              </w:r>
                            </w:p>
                            <w:p w:rsidR="00083370" w:rsidRDefault="00083370" w:rsidP="00083370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Vehicle Model</w:t>
                              </w:r>
                            </w:p>
                            <w:p w:rsidR="00083370" w:rsidRDefault="00083370" w:rsidP="00083370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083370" w:rsidRDefault="00083370" w:rsidP="002A0DFE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083370" w:rsidRDefault="00083370" w:rsidP="002A0DFE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083370" w:rsidRPr="002A0DFE" w:rsidRDefault="00083370" w:rsidP="002A0DFE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1504950" cy="3619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A0DFE" w:rsidRPr="002A0DFE" w:rsidRDefault="002A0DFE" w:rsidP="0061139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Policy Requirement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71DC70" id="Group 5" o:spid="_x0000_s1026" style="position:absolute;margin-left:298.5pt;margin-top:.55pt;width:118.5pt;height:120pt;z-index:251663360;mso-height-relative:margin" coordsize="15049,14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">
                <v:rect id="Rectangle 6" o:spid="_x0000_s1027" style="position:absolute;top:3615;width:15049;height:106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" fillcolor="white [3212]" strokecolor="black [3213]" strokeweight="1pt">
                  <v:textbox>
                    <w:txbxContent>
                      <w:p w:rsidR="002A0DFE" w:rsidRDefault="00083370" w:rsidP="002A0DFE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R</w:t>
                        </w:r>
                        <w:r w:rsidR="00F70342">
                          <w:rPr>
                            <w:color w:val="000000" w:themeColor="text1"/>
                          </w:rPr>
                          <w:t>eq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 xml:space="preserve"> ID</w:t>
                        </w:r>
                      </w:p>
                      <w:p w:rsidR="00083370" w:rsidRDefault="00083370" w:rsidP="00083370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 w:rsidRPr="002A0DFE">
                          <w:rPr>
                            <w:color w:val="000000" w:themeColor="text1"/>
                          </w:rPr>
                          <w:t>Cust</w:t>
                        </w:r>
                        <w:r>
                          <w:rPr>
                            <w:color w:val="000000" w:themeColor="text1"/>
                          </w:rPr>
                          <w:t>omer ID</w:t>
                        </w:r>
                      </w:p>
                      <w:p w:rsidR="00083370" w:rsidRDefault="00083370" w:rsidP="00083370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Product </w:t>
                        </w:r>
                        <w:r w:rsidR="001933D4">
                          <w:rPr>
                            <w:color w:val="000000" w:themeColor="text1"/>
                          </w:rPr>
                          <w:t>ID</w:t>
                        </w:r>
                      </w:p>
                      <w:p w:rsidR="00083370" w:rsidRDefault="00083370" w:rsidP="00083370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Current Cost</w:t>
                        </w:r>
                      </w:p>
                      <w:p w:rsidR="00083370" w:rsidRDefault="00083370" w:rsidP="00083370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Period</w:t>
                        </w:r>
                      </w:p>
                      <w:p w:rsidR="00083370" w:rsidRDefault="00083370" w:rsidP="00083370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Vehicle Model</w:t>
                        </w:r>
                      </w:p>
                      <w:p w:rsidR="00083370" w:rsidRDefault="00083370" w:rsidP="00083370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</w:p>
                      <w:p w:rsidR="00083370" w:rsidRDefault="00083370" w:rsidP="002A0DFE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</w:p>
                      <w:p w:rsidR="00083370" w:rsidRDefault="00083370" w:rsidP="002A0DFE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</w:p>
                      <w:p w:rsidR="00083370" w:rsidRPr="002A0DFE" w:rsidRDefault="00083370" w:rsidP="002A0DFE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angle 7" o:spid="_x0000_s1028" style="position:absolute;width:1504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" fillcolor="white [3212]" strokecolor="black [3213]" strokeweight="1pt">
                  <v:textbox>
                    <w:txbxContent>
                      <w:p w:rsidR="002A0DFE" w:rsidRPr="002A0DFE" w:rsidRDefault="002A0DFE" w:rsidP="0061139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Policy Requirement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2A0DFE">
        <w:rPr>
          <w:noProof/>
          <w:sz w:val="28"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ED13A7D" wp14:editId="4BBDBB08">
                <wp:simplePos x="0" y="0"/>
                <wp:positionH relativeFrom="column">
                  <wp:posOffset>200025</wp:posOffset>
                </wp:positionH>
                <wp:positionV relativeFrom="paragraph">
                  <wp:posOffset>6985</wp:posOffset>
                </wp:positionV>
                <wp:extent cx="1504950" cy="1343025"/>
                <wp:effectExtent l="0" t="0" r="19050" b="2857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0" cy="1343025"/>
                          <a:chOff x="0" y="0"/>
                          <a:chExt cx="1504950" cy="134302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361950"/>
                            <a:ext cx="1504950" cy="9810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A0DFE" w:rsidRDefault="002A0DFE" w:rsidP="002A0DFE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 w:rsidRPr="002A0DFE">
                                <w:rPr>
                                  <w:color w:val="000000" w:themeColor="text1"/>
                                </w:rPr>
                                <w:t>Cust</w:t>
                              </w:r>
                              <w:r w:rsidR="00083370">
                                <w:rPr>
                                  <w:color w:val="000000" w:themeColor="text1"/>
                                </w:rPr>
                                <w:t xml:space="preserve">omer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ID</w:t>
                              </w:r>
                            </w:p>
                            <w:p w:rsidR="002A0DFE" w:rsidRDefault="00083370" w:rsidP="002A0DFE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 w:rsidRPr="002A0DFE">
                                <w:rPr>
                                  <w:color w:val="000000" w:themeColor="text1"/>
                                </w:rPr>
                                <w:t>Cust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omer </w:t>
                              </w:r>
                              <w:r w:rsidR="002A0DFE">
                                <w:rPr>
                                  <w:color w:val="000000" w:themeColor="text1"/>
                                </w:rPr>
                                <w:t>Name</w:t>
                              </w:r>
                              <w:r w:rsidR="002A0DFE">
                                <w:rPr>
                                  <w:color w:val="000000" w:themeColor="text1"/>
                                </w:rPr>
                                <w:br/>
                                <w:t>Address</w:t>
                              </w:r>
                            </w:p>
                            <w:p w:rsidR="002A0DFE" w:rsidRDefault="002A0DFE" w:rsidP="002A0DFE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Contact</w:t>
                              </w:r>
                              <w:r w:rsidR="00083370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No</w:t>
                              </w:r>
                            </w:p>
                            <w:p w:rsidR="002A0DFE" w:rsidRPr="002A0DFE" w:rsidRDefault="002A0DFE" w:rsidP="002A0DFE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504950" cy="3619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1390" w:rsidRPr="002A0DFE" w:rsidRDefault="00611390" w:rsidP="0061139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A0DFE">
                                <w:rPr>
                                  <w:color w:val="000000" w:themeColor="text1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D13A7D" id="Group 4" o:spid="_x0000_s1029" style="position:absolute;margin-left:15.75pt;margin-top:.55pt;width:118.5pt;height:105.75pt;z-index:251661312" coordsize="1504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">
                <v:rect id="Rectangle 1" o:spid="_x0000_s1030" style="position:absolute;top:3619;width:15049;height: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" fillcolor="white [3212]" strokecolor="black [3213]" strokeweight="1pt">
                  <v:textbox>
                    <w:txbxContent>
                      <w:p w:rsidR="002A0DFE" w:rsidRDefault="002A0DFE" w:rsidP="002A0DFE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 w:rsidRPr="002A0DFE">
                          <w:rPr>
                            <w:color w:val="000000" w:themeColor="text1"/>
                          </w:rPr>
                          <w:t>Cust</w:t>
                        </w:r>
                        <w:r w:rsidR="00083370">
                          <w:rPr>
                            <w:color w:val="000000" w:themeColor="text1"/>
                          </w:rPr>
                          <w:t xml:space="preserve">omer </w:t>
                        </w:r>
                        <w:r>
                          <w:rPr>
                            <w:color w:val="000000" w:themeColor="text1"/>
                          </w:rPr>
                          <w:t>ID</w:t>
                        </w:r>
                      </w:p>
                      <w:p w:rsidR="002A0DFE" w:rsidRDefault="00083370" w:rsidP="002A0DFE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 w:rsidRPr="002A0DFE">
                          <w:rPr>
                            <w:color w:val="000000" w:themeColor="text1"/>
                          </w:rPr>
                          <w:t>Cust</w:t>
                        </w:r>
                        <w:r>
                          <w:rPr>
                            <w:color w:val="000000" w:themeColor="text1"/>
                          </w:rPr>
                          <w:t xml:space="preserve">omer </w:t>
                        </w:r>
                        <w:r w:rsidR="002A0DFE">
                          <w:rPr>
                            <w:color w:val="000000" w:themeColor="text1"/>
                          </w:rPr>
                          <w:t>Name</w:t>
                        </w:r>
                        <w:r w:rsidR="002A0DFE">
                          <w:rPr>
                            <w:color w:val="000000" w:themeColor="text1"/>
                          </w:rPr>
                          <w:br/>
                          <w:t>Address</w:t>
                        </w:r>
                      </w:p>
                      <w:p w:rsidR="002A0DFE" w:rsidRDefault="002A0DFE" w:rsidP="002A0DFE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Contact</w:t>
                        </w:r>
                        <w:r w:rsidR="00083370">
                          <w:rPr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</w:rPr>
                          <w:t>No</w:t>
                        </w:r>
                      </w:p>
                      <w:p w:rsidR="002A0DFE" w:rsidRPr="002A0DFE" w:rsidRDefault="002A0DFE" w:rsidP="002A0DFE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Email</w:t>
                        </w:r>
                      </w:p>
                    </w:txbxContent>
                  </v:textbox>
                </v:rect>
                <v:rect id="Rectangle 3" o:spid="_x0000_s1031" style="position:absolute;width:1504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h1BwQAAANoAAAAPAAAAZHJzL2Rvd25yZXYueG1sRI9Li8JA&#10;EITvgv9haMGbTlRw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EEWHUHBAAAA2gAAAA8AAAAA&#10;AAAAAAAAAAAABwIAAGRycy9kb3ducmV2LnhtbFBLBQYAAAAAAwADALcAAAD1AgAAAAA=&#10;" fillcolor="white [3212]" strokecolor="black [3213]" strokeweight="1pt">
                  <v:textbox>
                    <w:txbxContent>
                      <w:p w:rsidR="00611390" w:rsidRPr="002A0DFE" w:rsidRDefault="00611390" w:rsidP="0061139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A0DFE">
                          <w:rPr>
                            <w:color w:val="000000" w:themeColor="text1"/>
                          </w:rPr>
                          <w:t>Customer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611390" w:rsidRDefault="00762F1E">
      <w:pPr>
        <w:rPr>
          <w:sz w:val="28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67B500B" wp14:editId="53BA880B">
                <wp:simplePos x="0" y="0"/>
                <wp:positionH relativeFrom="column">
                  <wp:posOffset>1762125</wp:posOffset>
                </wp:positionH>
                <wp:positionV relativeFrom="paragraph">
                  <wp:posOffset>214630</wp:posOffset>
                </wp:positionV>
                <wp:extent cx="257175" cy="2571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2F1E" w:rsidRPr="00762F1E" w:rsidRDefault="00762F1E" w:rsidP="00762F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62F1E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B500B" id="Rectangle 19" o:spid="_x0000_s1032" style="position:absolute;margin-left:138.75pt;margin-top:16.9pt;width:20.25pt;height:20.2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" fillcolor="white [3212]" strokecolor="white [3212]" strokeweight="1pt">
                <v:textbox>
                  <w:txbxContent>
                    <w:p w:rsidR="00762F1E" w:rsidRPr="00762F1E" w:rsidRDefault="00762F1E" w:rsidP="00762F1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62F1E"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601E3DD" wp14:editId="018F7546">
                <wp:simplePos x="0" y="0"/>
                <wp:positionH relativeFrom="column">
                  <wp:posOffset>3524250</wp:posOffset>
                </wp:positionH>
                <wp:positionV relativeFrom="paragraph">
                  <wp:posOffset>214630</wp:posOffset>
                </wp:positionV>
                <wp:extent cx="257175" cy="2571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2F1E" w:rsidRPr="00762F1E" w:rsidRDefault="00762F1E" w:rsidP="00762F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1E3DD" id="Rectangle 20" o:spid="_x0000_s1033" style="position:absolute;margin-left:277.5pt;margin-top:16.9pt;width:20.25pt;height:20.2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" fillcolor="white [3212]" strokecolor="white [3212]" strokeweight="1pt">
                <v:textbox>
                  <w:txbxContent>
                    <w:p w:rsidR="00762F1E" w:rsidRPr="00762F1E" w:rsidRDefault="00762F1E" w:rsidP="00762F1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</w:p>
    <w:p w:rsidR="00611390" w:rsidRDefault="008471F4">
      <w:pPr>
        <w:rPr>
          <w:sz w:val="28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164465</wp:posOffset>
                </wp:positionV>
                <wp:extent cx="2076450" cy="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27B83" id="Straight Connector 35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12.95pt" to="298.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792A5B0" wp14:editId="4FEB5809">
                <wp:simplePos x="0" y="0"/>
                <wp:positionH relativeFrom="margin">
                  <wp:posOffset>5283835</wp:posOffset>
                </wp:positionH>
                <wp:positionV relativeFrom="paragraph">
                  <wp:posOffset>49530</wp:posOffset>
                </wp:positionV>
                <wp:extent cx="304800" cy="23812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2F1E" w:rsidRPr="00762F1E" w:rsidRDefault="00762F1E" w:rsidP="00762F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62F1E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2A5B0" id="Rectangle 24" o:spid="_x0000_s1034" style="position:absolute;margin-left:416.05pt;margin-top:3.9pt;width:24pt;height:18.75pt;flip:x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" fillcolor="white [3212]" strokecolor="white [3212]" strokeweight="1pt">
                <v:textbox>
                  <w:txbxContent>
                    <w:p w:rsidR="00762F1E" w:rsidRPr="00762F1E" w:rsidRDefault="00762F1E" w:rsidP="00762F1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62F1E"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62F1E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9D2378" wp14:editId="31667009">
                <wp:simplePos x="0" y="0"/>
                <wp:positionH relativeFrom="column">
                  <wp:posOffset>5191124</wp:posOffset>
                </wp:positionH>
                <wp:positionV relativeFrom="paragraph">
                  <wp:posOffset>297815</wp:posOffset>
                </wp:positionV>
                <wp:extent cx="114300" cy="2066925"/>
                <wp:effectExtent l="0" t="0" r="762000" b="28575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066925"/>
                        </a:xfrm>
                        <a:prstGeom prst="bentConnector3">
                          <a:avLst>
                            <a:gd name="adj1" fmla="val -64259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B72A6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2" o:spid="_x0000_s1026" type="#_x0000_t34" style="position:absolute;margin-left:408.75pt;margin-top:23.45pt;width:9pt;height:162.7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" adj="-138800" strokecolor="black [3200]" strokeweight=".5pt"/>
            </w:pict>
          </mc:Fallback>
        </mc:AlternateContent>
      </w:r>
    </w:p>
    <w:p w:rsidR="00210AC8" w:rsidRDefault="00F70342">
      <w:pPr>
        <w:rPr>
          <w:sz w:val="28"/>
        </w:rPr>
      </w:pPr>
      <w:r>
        <w:rPr>
          <w:noProof/>
          <w:sz w:val="28"/>
          <w:lang w:val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730838F" wp14:editId="6B33AF6E">
                <wp:simplePos x="0" y="0"/>
                <wp:positionH relativeFrom="margin">
                  <wp:posOffset>304800</wp:posOffset>
                </wp:positionH>
                <wp:positionV relativeFrom="paragraph">
                  <wp:posOffset>723900</wp:posOffset>
                </wp:positionV>
                <wp:extent cx="1504950" cy="1076325"/>
                <wp:effectExtent l="0" t="0" r="19050" b="2857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0" cy="1076325"/>
                          <a:chOff x="0" y="0"/>
                          <a:chExt cx="1504950" cy="1264683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361952"/>
                            <a:ext cx="1504950" cy="9027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0342" w:rsidRDefault="00F70342" w:rsidP="00720EB5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Coverage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Req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 xml:space="preserve"> ID</w:t>
                              </w:r>
                            </w:p>
                            <w:p w:rsidR="00720EB5" w:rsidRDefault="00720EB5" w:rsidP="00720EB5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R</w:t>
                              </w:r>
                              <w:r w:rsidR="00F70342">
                                <w:rPr>
                                  <w:color w:val="000000" w:themeColor="text1"/>
                                </w:rPr>
                                <w:t>eq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 xml:space="preserve"> 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1504950" cy="3619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3AD7" w:rsidRPr="002A0DFE" w:rsidRDefault="00FD3AD7" w:rsidP="00720EB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Coverage </w:t>
                              </w:r>
                              <w:r w:rsidR="00720EB5">
                                <w:rPr>
                                  <w:color w:val="000000" w:themeColor="text1"/>
                                </w:rPr>
                                <w:t>Requirement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30838F" id="Group 14" o:spid="_x0000_s1035" style="position:absolute;margin-left:24pt;margin-top:57pt;width:118.5pt;height:84.75pt;z-index:251668480;mso-position-horizontal-relative:margin;mso-height-relative:margin" coordsize="15049,12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">
                <v:rect id="Rectangle 15" o:spid="_x0000_s1036" style="position:absolute;top:3619;width:15049;height:90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" fillcolor="white [3212]" strokecolor="black [3213]" strokeweight="1pt">
                  <v:textbox>
                    <w:txbxContent>
                      <w:p w:rsidR="00F70342" w:rsidRDefault="00F70342" w:rsidP="00720EB5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Coverage 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Req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 xml:space="preserve"> ID</w:t>
                        </w:r>
                      </w:p>
                      <w:p w:rsidR="00720EB5" w:rsidRDefault="00720EB5" w:rsidP="00720EB5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R</w:t>
                        </w:r>
                        <w:r w:rsidR="00F70342">
                          <w:rPr>
                            <w:color w:val="000000" w:themeColor="text1"/>
                          </w:rPr>
                          <w:t>eq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 xml:space="preserve"> ID</w:t>
                        </w:r>
                      </w:p>
                    </w:txbxContent>
                  </v:textbox>
                </v:rect>
                <v:rect id="Rectangle 16" o:spid="_x0000_s1037" style="position:absolute;width:1504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" fillcolor="white [3212]" strokecolor="black [3213]" strokeweight="1pt">
                  <v:textbox>
                    <w:txbxContent>
                      <w:p w:rsidR="00FD3AD7" w:rsidRPr="002A0DFE" w:rsidRDefault="00FD3AD7" w:rsidP="00720EB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Coverage </w:t>
                        </w:r>
                        <w:r w:rsidR="00720EB5">
                          <w:rPr>
                            <w:color w:val="000000" w:themeColor="text1"/>
                          </w:rPr>
                          <w:t>Requirement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1933D4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6909D1" wp14:editId="79AA6479">
                <wp:simplePos x="0" y="0"/>
                <wp:positionH relativeFrom="column">
                  <wp:posOffset>1800225</wp:posOffset>
                </wp:positionH>
                <wp:positionV relativeFrom="paragraph">
                  <wp:posOffset>219075</wp:posOffset>
                </wp:positionV>
                <wp:extent cx="1990725" cy="1123950"/>
                <wp:effectExtent l="0" t="0" r="9525" b="1905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0725" cy="112395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FD9E4" id="Elbow Connector 28" o:spid="_x0000_s1026" type="#_x0000_t34" style="position:absolute;margin-left:141.75pt;margin-top:17.25pt;width:156.75pt;height:88.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" strokecolor="black [3213]" strokeweight=".5pt"/>
            </w:pict>
          </mc:Fallback>
        </mc:AlternateContent>
      </w:r>
      <w:r w:rsidR="008471F4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8DD7616" wp14:editId="0307F4D9">
                <wp:simplePos x="0" y="0"/>
                <wp:positionH relativeFrom="column">
                  <wp:posOffset>3524250</wp:posOffset>
                </wp:positionH>
                <wp:positionV relativeFrom="paragraph">
                  <wp:posOffset>9525</wp:posOffset>
                </wp:positionV>
                <wp:extent cx="257175" cy="25717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71F4" w:rsidRPr="00762F1E" w:rsidRDefault="001933D4" w:rsidP="00762F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D7616" id="Rectangle 34" o:spid="_x0000_s1038" style="position:absolute;margin-left:277.5pt;margin-top:.75pt;width:20.25pt;height:20.2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" fillcolor="white [3212]" strokecolor="white [3212]" strokeweight="1pt">
                <v:textbox>
                  <w:txbxContent>
                    <w:p w:rsidR="008471F4" w:rsidRPr="00762F1E" w:rsidRDefault="001933D4" w:rsidP="00762F1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8471F4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6348EDEA" wp14:editId="7FDC15FA">
                <wp:simplePos x="0" y="0"/>
                <wp:positionH relativeFrom="column">
                  <wp:posOffset>1790700</wp:posOffset>
                </wp:positionH>
                <wp:positionV relativeFrom="paragraph">
                  <wp:posOffset>1104900</wp:posOffset>
                </wp:positionV>
                <wp:extent cx="257175" cy="25717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71F4" w:rsidRPr="00762F1E" w:rsidRDefault="008471F4" w:rsidP="00762F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8EDEA" id="Rectangle 29" o:spid="_x0000_s1039" style="position:absolute;margin-left:141pt;margin-top:87pt;width:20.25pt;height:20.2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" fillcolor="white [3212]" strokecolor="white [3212]" strokeweight="1pt">
                <v:textbox>
                  <w:txbxContent>
                    <w:p w:rsidR="008471F4" w:rsidRPr="00762F1E" w:rsidRDefault="008471F4" w:rsidP="00762F1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 w:rsidR="008471F4">
        <w:rPr>
          <w:noProof/>
          <w:sz w:val="28"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E51471E" wp14:editId="1F2216B4">
                <wp:simplePos x="0" y="0"/>
                <wp:positionH relativeFrom="margin">
                  <wp:posOffset>990600</wp:posOffset>
                </wp:positionH>
                <wp:positionV relativeFrom="paragraph">
                  <wp:posOffset>2247900</wp:posOffset>
                </wp:positionV>
                <wp:extent cx="1504950" cy="1047750"/>
                <wp:effectExtent l="0" t="0" r="19050" b="1905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0" cy="1047750"/>
                          <a:chOff x="0" y="0"/>
                          <a:chExt cx="1504950" cy="1343025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361950"/>
                            <a:ext cx="1504950" cy="9810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A0DFE" w:rsidRDefault="00FD3AD7" w:rsidP="002A0DFE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Coverage ID</w:t>
                              </w:r>
                            </w:p>
                            <w:p w:rsidR="002A0DFE" w:rsidRPr="002A0DFE" w:rsidRDefault="00FD3AD7" w:rsidP="00FD3AD7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Product </w:t>
                              </w:r>
                              <w:r w:rsidR="001933D4">
                                <w:rPr>
                                  <w:color w:val="000000" w:themeColor="text1"/>
                                </w:rPr>
                                <w:t>ID</w:t>
                              </w:r>
                              <w:r>
                                <w:rPr>
                                  <w:color w:val="000000" w:themeColor="text1"/>
                                </w:rPr>
                                <w:br/>
                                <w:t>Coverage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1504950" cy="3619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A0DFE" w:rsidRPr="002A0DFE" w:rsidRDefault="00FD3AD7" w:rsidP="0061139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Coverage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51471E" id="Group 8" o:spid="_x0000_s1040" style="position:absolute;margin-left:78pt;margin-top:177pt;width:118.5pt;height:82.5pt;z-index:251665408;mso-position-horizontal-relative:margin;mso-height-relative:margin" coordsize="1504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">
                <v:rect id="Rectangle 9" o:spid="_x0000_s1041" style="position:absolute;top:3619;width:15049;height: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" fillcolor="white [3212]" strokecolor="black [3213]" strokeweight="1pt">
                  <v:textbox>
                    <w:txbxContent>
                      <w:p w:rsidR="002A0DFE" w:rsidRDefault="00FD3AD7" w:rsidP="002A0DFE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Coverage ID</w:t>
                        </w:r>
                      </w:p>
                      <w:p w:rsidR="002A0DFE" w:rsidRPr="002A0DFE" w:rsidRDefault="00FD3AD7" w:rsidP="00FD3AD7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Product </w:t>
                        </w:r>
                        <w:r w:rsidR="001933D4">
                          <w:rPr>
                            <w:color w:val="000000" w:themeColor="text1"/>
                          </w:rPr>
                          <w:t>ID</w:t>
                        </w:r>
                        <w:r>
                          <w:rPr>
                            <w:color w:val="000000" w:themeColor="text1"/>
                          </w:rPr>
                          <w:br/>
                          <w:t>Coverage Name</w:t>
                        </w:r>
                      </w:p>
                    </w:txbxContent>
                  </v:textbox>
                </v:rect>
                <v:rect id="Rectangle 10" o:spid="_x0000_s1042" style="position:absolute;width:1504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" fillcolor="white [3212]" strokecolor="black [3213]" strokeweight="1pt">
                  <v:textbox>
                    <w:txbxContent>
                      <w:p w:rsidR="002A0DFE" w:rsidRPr="002A0DFE" w:rsidRDefault="00FD3AD7" w:rsidP="0061139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Coverage 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8471F4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340E5D" wp14:editId="0317DBA8">
                <wp:simplePos x="0" y="0"/>
                <wp:positionH relativeFrom="column">
                  <wp:posOffset>2495550</wp:posOffset>
                </wp:positionH>
                <wp:positionV relativeFrom="paragraph">
                  <wp:posOffset>2295525</wp:posOffset>
                </wp:positionV>
                <wp:extent cx="1171575" cy="533400"/>
                <wp:effectExtent l="0" t="0" r="9525" b="1905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5334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66E29" id="Elbow Connector 25" o:spid="_x0000_s1026" type="#_x0000_t34" style="position:absolute;margin-left:196.5pt;margin-top:180.75pt;width:92.25pt;height:42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" strokecolor="black [3200]" strokeweight=".5pt"/>
            </w:pict>
          </mc:Fallback>
        </mc:AlternateContent>
      </w:r>
      <w:r w:rsidR="008471F4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55275A7" wp14:editId="0778554D">
                <wp:simplePos x="0" y="0"/>
                <wp:positionH relativeFrom="margin">
                  <wp:posOffset>3369310</wp:posOffset>
                </wp:positionH>
                <wp:positionV relativeFrom="paragraph">
                  <wp:posOffset>2037715</wp:posOffset>
                </wp:positionV>
                <wp:extent cx="304800" cy="23812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71F4" w:rsidRPr="00762F1E" w:rsidRDefault="008471F4" w:rsidP="00762F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62F1E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275A7" id="Rectangle 27" o:spid="_x0000_s1043" style="position:absolute;margin-left:265.3pt;margin-top:160.45pt;width:24pt;height:18.75pt;flip:x;z-index:-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" fillcolor="white [3212]" strokecolor="white [3212]" strokeweight="1pt">
                <v:textbox>
                  <w:txbxContent>
                    <w:p w:rsidR="008471F4" w:rsidRPr="00762F1E" w:rsidRDefault="008471F4" w:rsidP="00762F1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62F1E"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471F4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E6D15FC" wp14:editId="29F12211">
                <wp:simplePos x="0" y="0"/>
                <wp:positionH relativeFrom="column">
                  <wp:posOffset>2514600</wp:posOffset>
                </wp:positionH>
                <wp:positionV relativeFrom="paragraph">
                  <wp:posOffset>2562225</wp:posOffset>
                </wp:positionV>
                <wp:extent cx="257175" cy="25717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71F4" w:rsidRPr="00762F1E" w:rsidRDefault="008471F4" w:rsidP="00762F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D15FC" id="Rectangle 26" o:spid="_x0000_s1044" style="position:absolute;margin-left:198pt;margin-top:201.75pt;width:20.25pt;height:20.2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" fillcolor="white [3212]" strokecolor="white [3212]" strokeweight="1pt">
                <v:textbox>
                  <w:txbxContent>
                    <w:p w:rsidR="008471F4" w:rsidRPr="00762F1E" w:rsidRDefault="008471F4" w:rsidP="00762F1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 w:rsidR="00762F1E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02D29E0" wp14:editId="2FAC3158">
                <wp:simplePos x="0" y="0"/>
                <wp:positionH relativeFrom="column">
                  <wp:posOffset>5257800</wp:posOffset>
                </wp:positionH>
                <wp:positionV relativeFrom="paragraph">
                  <wp:posOffset>1809750</wp:posOffset>
                </wp:positionV>
                <wp:extent cx="257175" cy="25717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2F1E" w:rsidRPr="00762F1E" w:rsidRDefault="001933D4" w:rsidP="00762F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D29E0" id="Rectangle 23" o:spid="_x0000_s1045" style="position:absolute;margin-left:414pt;margin-top:142.5pt;width:20.25pt;height:20.2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" fillcolor="white [3212]" strokecolor="white [3212]" strokeweight="1pt">
                <v:textbox>
                  <w:txbxContent>
                    <w:p w:rsidR="00762F1E" w:rsidRPr="00762F1E" w:rsidRDefault="001933D4" w:rsidP="00762F1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762F1E">
        <w:rPr>
          <w:noProof/>
          <w:sz w:val="28"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BEDD4EE" wp14:editId="6E0EB81A">
                <wp:simplePos x="0" y="0"/>
                <wp:positionH relativeFrom="column">
                  <wp:posOffset>3686175</wp:posOffset>
                </wp:positionH>
                <wp:positionV relativeFrom="paragraph">
                  <wp:posOffset>1009650</wp:posOffset>
                </wp:positionV>
                <wp:extent cx="1504950" cy="1504950"/>
                <wp:effectExtent l="0" t="0" r="19050" b="1905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0" cy="1504950"/>
                          <a:chOff x="0" y="0"/>
                          <a:chExt cx="1504950" cy="1504950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0" y="361951"/>
                            <a:ext cx="1504950" cy="114299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A0DFE" w:rsidRDefault="00B35CFE" w:rsidP="002A0DFE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Product ID</w:t>
                              </w:r>
                            </w:p>
                            <w:p w:rsidR="00B35CFE" w:rsidRDefault="00B35CFE" w:rsidP="002A0DFE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Product Name</w:t>
                              </w:r>
                            </w:p>
                            <w:p w:rsidR="00B35CFE" w:rsidRDefault="00B35CFE" w:rsidP="00B35CFE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Product Type</w:t>
                              </w:r>
                            </w:p>
                            <w:p w:rsidR="00B35CFE" w:rsidRDefault="00B35CFE" w:rsidP="002A0DFE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Description</w:t>
                              </w:r>
                            </w:p>
                            <w:p w:rsidR="002A0DFE" w:rsidRDefault="00B35CFE" w:rsidP="002A0DFE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Active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0" y="0"/>
                            <a:ext cx="1504950" cy="3619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A0DFE" w:rsidRPr="002A0DFE" w:rsidRDefault="00B35CFE" w:rsidP="0061139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Product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EDD4EE" id="Group 11" o:spid="_x0000_s1046" style="position:absolute;margin-left:290.25pt;margin-top:79.5pt;width:118.5pt;height:118.5pt;z-index:251666432;mso-height-relative:margin" coordsize="15049,1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">
                <v:rect id="Rectangle 12" o:spid="_x0000_s1047" style="position:absolute;top:3619;width:15049;height:11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" fillcolor="white [3212]" strokecolor="black [3213]" strokeweight="1pt">
                  <v:textbox>
                    <w:txbxContent>
                      <w:p w:rsidR="002A0DFE" w:rsidRDefault="00B35CFE" w:rsidP="002A0DFE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Product ID</w:t>
                        </w:r>
                      </w:p>
                      <w:p w:rsidR="00B35CFE" w:rsidRDefault="00B35CFE" w:rsidP="002A0DFE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Product Name</w:t>
                        </w:r>
                      </w:p>
                      <w:p w:rsidR="00B35CFE" w:rsidRDefault="00B35CFE" w:rsidP="00B35CFE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Product Type</w:t>
                        </w:r>
                      </w:p>
                      <w:p w:rsidR="00B35CFE" w:rsidRDefault="00B35CFE" w:rsidP="002A0DFE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Description</w:t>
                        </w:r>
                      </w:p>
                      <w:p w:rsidR="002A0DFE" w:rsidRDefault="00B35CFE" w:rsidP="002A0DFE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Active</w:t>
                        </w:r>
                      </w:p>
                    </w:txbxContent>
                  </v:textbox>
                </v:rect>
                <v:rect id="Rectangle 13" o:spid="_x0000_s1048" style="position:absolute;width:1504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" fillcolor="white [3212]" strokecolor="black [3213]" strokeweight="1pt">
                  <v:textbox>
                    <w:txbxContent>
                      <w:p w:rsidR="002A0DFE" w:rsidRPr="002A0DFE" w:rsidRDefault="00B35CFE" w:rsidP="0061139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Product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10AC8" w:rsidRPr="00210AC8" w:rsidRDefault="00210AC8" w:rsidP="00210AC8">
      <w:pPr>
        <w:rPr>
          <w:sz w:val="28"/>
        </w:rPr>
      </w:pPr>
    </w:p>
    <w:p w:rsidR="00210AC8" w:rsidRPr="00210AC8" w:rsidRDefault="00210AC8" w:rsidP="00210AC8">
      <w:pPr>
        <w:rPr>
          <w:sz w:val="28"/>
        </w:rPr>
      </w:pPr>
    </w:p>
    <w:p w:rsidR="00210AC8" w:rsidRPr="00210AC8" w:rsidRDefault="00210AC8" w:rsidP="00210AC8">
      <w:pPr>
        <w:rPr>
          <w:sz w:val="28"/>
        </w:rPr>
      </w:pPr>
    </w:p>
    <w:p w:rsidR="00210AC8" w:rsidRPr="00210AC8" w:rsidRDefault="00210AC8" w:rsidP="00210AC8">
      <w:pPr>
        <w:rPr>
          <w:sz w:val="28"/>
        </w:rPr>
      </w:pPr>
    </w:p>
    <w:p w:rsidR="00210AC8" w:rsidRPr="00210AC8" w:rsidRDefault="00210AC8" w:rsidP="00210AC8">
      <w:pPr>
        <w:rPr>
          <w:sz w:val="28"/>
        </w:rPr>
      </w:pPr>
    </w:p>
    <w:p w:rsidR="00210AC8" w:rsidRPr="00210AC8" w:rsidRDefault="00210AC8" w:rsidP="00210AC8">
      <w:pPr>
        <w:rPr>
          <w:sz w:val="28"/>
        </w:rPr>
      </w:pPr>
    </w:p>
    <w:p w:rsidR="00210AC8" w:rsidRPr="00210AC8" w:rsidRDefault="00210AC8" w:rsidP="00210AC8">
      <w:pPr>
        <w:rPr>
          <w:sz w:val="28"/>
        </w:rPr>
      </w:pPr>
    </w:p>
    <w:p w:rsidR="00210AC8" w:rsidRPr="00210AC8" w:rsidRDefault="00210AC8" w:rsidP="00210AC8">
      <w:pPr>
        <w:rPr>
          <w:sz w:val="28"/>
        </w:rPr>
      </w:pPr>
    </w:p>
    <w:p w:rsidR="00611390" w:rsidRDefault="00611390" w:rsidP="00210AC8">
      <w:pPr>
        <w:rPr>
          <w:sz w:val="28"/>
        </w:rPr>
      </w:pPr>
    </w:p>
    <w:p w:rsidR="00210AC8" w:rsidRPr="00051143" w:rsidRDefault="00210AC8" w:rsidP="00210AC8">
      <w:pPr>
        <w:rPr>
          <w:sz w:val="32"/>
          <w:u w:val="single"/>
        </w:rPr>
      </w:pPr>
      <w:r w:rsidRPr="00051143">
        <w:rPr>
          <w:sz w:val="28"/>
          <w:u w:val="single"/>
        </w:rPr>
        <w:lastRenderedPageBreak/>
        <w:t>Use-Case Diagram</w:t>
      </w:r>
    </w:p>
    <w:p w:rsidR="00210AC8" w:rsidRPr="005F7A46" w:rsidRDefault="00925F07" w:rsidP="00210AC8">
      <w:r w:rsidRPr="00AC0395"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538059AB" wp14:editId="7DFCE715">
                <wp:simplePos x="0" y="0"/>
                <wp:positionH relativeFrom="margin">
                  <wp:posOffset>866775</wp:posOffset>
                </wp:positionH>
                <wp:positionV relativeFrom="paragraph">
                  <wp:posOffset>31115</wp:posOffset>
                </wp:positionV>
                <wp:extent cx="3981450" cy="44862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4486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8.25pt;margin-top:2.45pt;width:313.5pt;height:353.25pt;z-index:-2516254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" fillcolor="#f2f2f2 [3052]" strokecolor="#1f4d78 [1604]" strokeweight="1pt">
                <w10:wrap anchorx="margin"/>
              </v:rect>
            </w:pict>
          </mc:Fallback>
        </mc:AlternateContent>
      </w:r>
    </w:p>
    <w:p w:rsidR="00210AC8" w:rsidRPr="005F7A46" w:rsidRDefault="00210AC8" w:rsidP="00210AC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3A1B65" wp14:editId="5239DAD1">
                <wp:simplePos x="0" y="0"/>
                <wp:positionH relativeFrom="margin">
                  <wp:posOffset>1285875</wp:posOffset>
                </wp:positionH>
                <wp:positionV relativeFrom="paragraph">
                  <wp:posOffset>69215</wp:posOffset>
                </wp:positionV>
                <wp:extent cx="2943225" cy="838200"/>
                <wp:effectExtent l="0" t="0" r="28575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838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0AC8" w:rsidRDefault="00210AC8" w:rsidP="00210A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Provide contact details</w:t>
                            </w:r>
                          </w:p>
                          <w:p w:rsidR="00210AC8" w:rsidRPr="00BF23F9" w:rsidRDefault="00210AC8" w:rsidP="00210A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Capture Customer Details</w:t>
                            </w:r>
                          </w:p>
                          <w:p w:rsidR="00210AC8" w:rsidRDefault="00210AC8" w:rsidP="00210A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3A1B65" id="Oval 46" o:spid="_x0000_s1049" style="position:absolute;margin-left:101.25pt;margin-top:5.45pt;width:231.75pt;height:66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210AC8" w:rsidRDefault="00210AC8" w:rsidP="00210AC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Provide contact details</w:t>
                      </w:r>
                    </w:p>
                    <w:p w:rsidR="00210AC8" w:rsidRPr="00BF23F9" w:rsidRDefault="00210AC8" w:rsidP="00210AC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Capture Customer Details</w:t>
                      </w:r>
                    </w:p>
                    <w:p w:rsidR="00210AC8" w:rsidRDefault="00210AC8" w:rsidP="00210AC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10AC8" w:rsidRPr="005F7A46" w:rsidRDefault="00210AC8" w:rsidP="00210AC8"/>
    <w:p w:rsidR="00210AC8" w:rsidRPr="005F7A46" w:rsidRDefault="00925F07" w:rsidP="00210AC8"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8C57B3" wp14:editId="730D2459">
                <wp:simplePos x="0" y="0"/>
                <wp:positionH relativeFrom="margin">
                  <wp:posOffset>4229100</wp:posOffset>
                </wp:positionH>
                <wp:positionV relativeFrom="paragraph">
                  <wp:posOffset>50165</wp:posOffset>
                </wp:positionV>
                <wp:extent cx="1352550" cy="904240"/>
                <wp:effectExtent l="38100" t="38100" r="19050" b="2921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2550" cy="904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333pt;margin-top:3.95pt;width:106.5pt;height:71.2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5A385E9F" wp14:editId="3F92D001">
                <wp:simplePos x="0" y="0"/>
                <wp:positionH relativeFrom="column">
                  <wp:posOffset>5686425</wp:posOffset>
                </wp:positionH>
                <wp:positionV relativeFrom="paragraph">
                  <wp:posOffset>250190</wp:posOffset>
                </wp:positionV>
                <wp:extent cx="523875" cy="1295400"/>
                <wp:effectExtent l="0" t="0" r="28575" b="3810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875" cy="1295400"/>
                          <a:chOff x="0" y="0"/>
                          <a:chExt cx="523875" cy="1914525"/>
                        </a:xfrm>
                      </wpg:grpSpPr>
                      <wps:wsp>
                        <wps:cNvPr id="21" name="Oval 21"/>
                        <wps:cNvSpPr/>
                        <wps:spPr>
                          <a:xfrm>
                            <a:off x="57150" y="0"/>
                            <a:ext cx="466725" cy="438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276225" y="447675"/>
                            <a:ext cx="0" cy="9906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285750" y="1428750"/>
                            <a:ext cx="238125" cy="4857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 flipH="1">
                            <a:off x="0" y="1438275"/>
                            <a:ext cx="266700" cy="4762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285750" y="704850"/>
                            <a:ext cx="238125" cy="4857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 flipH="1">
                            <a:off x="9525" y="695325"/>
                            <a:ext cx="266700" cy="4762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margin-left:447.75pt;margin-top:19.7pt;width:41.25pt;height:102pt;z-index:251694080;mso-height-relative:margin" coordsize="5238,1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">
                <v:oval id="Oval 21" o:spid="_x0000_s1027" style="position:absolute;left:571;width:4667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0AnMQA&#10;AADbAAAADwAAAGRycy9kb3ducmV2LnhtbESPQWvCQBSE7wX/w/KE3pqNoZQS3YQiBjyVasX2+Mw+&#10;k9Ts25Bdk/jvu4WCx2FmvmFW+WRaMVDvGssKFlEMgri0uuFKweGzeHoF4TyyxtYyKbiRgzybPaww&#10;1XbkHQ17X4kAYZeigtr7LpXSlTUZdJHtiIN3tr1BH2RfSd3jGOCmlUkcv0iDDYeFGjta11Re9lej&#10;oPhx5+S9OAzH7nTV7Wb8/vqonpV6nE9vSxCeJn8P/7e3WkGygL8v4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NAJzEAAAA2wAAAA8AAAAAAAAAAAAAAAAAmAIAAGRycy9k&#10;b3ducmV2LnhtbFBLBQYAAAAABAAEAPUAAACJAwAAAAA=&#10;" fillcolor="white [3212]" strokecolor="black [3213]" strokeweight="1pt">
                  <v:stroke joinstyle="miter"/>
                </v:oval>
                <v:line id="Straight Connector 30" o:spid="_x0000_s1028" style="position:absolute;visibility:visible;mso-wrap-style:square" from="2762,4476" to="2762,14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<v:stroke joinstyle="miter"/>
                </v:line>
                <v:line id="Straight Connector 31" o:spid="_x0000_s1029" style="position:absolute;visibility:visible;mso-wrap-style:square" from="2857,14287" to="5238,19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bivsUAAADbAAAADwAAAGRycy9kb3ducmV2LnhtbESPQUvDQBSE7wX/w/IEb80misWk3RYp&#10;CEUP0qjQ4yP7zAazbzfZtY3/3i0Uehxm5htmtZlsL440hs6xgiLLQRA3TnfcKvj8eJk/gQgRWWPv&#10;mBT8UYDN+ma2wkq7E+/pWMdWJAiHChWYGH0lZWgMWQyZ88TJ+3ajxZjk2Eo94inBbS/v83whLXac&#10;Fgx62hpqfupfq2B4beq3x7b48ju/Ne8DlsOhLJW6u52elyAiTfEavrR3WsFDAecv6QfI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PbivsUAAADbAAAADwAAAAAAAAAA&#10;AAAAAAChAgAAZHJzL2Rvd25yZXYueG1sUEsFBgAAAAAEAAQA+QAAAJMDAAAAAA==&#10;" strokecolor="black [3213]" strokeweight=".5pt">
                  <v:stroke joinstyle="miter"/>
                </v:line>
                <v:line id="Straight Connector 36" o:spid="_x0000_s1030" style="position:absolute;flip:x;visibility:visible;mso-wrap-style:square" from="0,14382" to="2667,19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EEX8MAAADbAAAADwAAAGRycy9kb3ducmV2LnhtbESPQWsCMRSE7wX/Q3iCt5pVQWQ1iixo&#10;e/BSLdLjY/PcXU1eliTq2l/fFASPw8x8wyxWnTXiRj40jhWMhhkI4tLphisF34fN+wxEiMgajWNS&#10;8KAAq2XvbYG5dnf+ots+ViJBOOSooI6xzaUMZU0Ww9C1xMk7OW8xJukrqT3eE9waOc6yqbTYcFqo&#10;saWipvKyv1oFhTn+dB9bz/F4/j1dd7QpzsYoNeh36zmISF18hZ/tT61gMoX/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xBF/DAAAA2wAAAA8AAAAAAAAAAAAA&#10;AAAAoQIAAGRycy9kb3ducmV2LnhtbFBLBQYAAAAABAAEAPkAAACRAwAAAAA=&#10;" strokecolor="black [3213]" strokeweight=".5pt">
                  <v:stroke joinstyle="miter"/>
                </v:line>
                <v:line id="Straight Connector 37" o:spid="_x0000_s1031" style="position:absolute;visibility:visible;mso-wrap-style:square" from="2857,7048" to="5238,1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PfUcUAAADbAAAADwAAAGRycy9kb3ducmV2LnhtbESPQWsCMRSE7wX/Q3hCb5pVse1ujSKC&#10;IPZQum2hx8fmdbN085LdpLr+e1MQehxm5htmtRlsK07Uh8axgtk0A0FcOd1wreDjfT95AhEissbW&#10;MSm4UIDNenS3wkK7M7/RqYy1SBAOBSowMfpCylAZshimzhMn79v1FmOSfS11j+cEt62cZ9mDtNhw&#10;WjDoaWeo+il/rYLuWJUvy3r26Q9+Z147zLuvPFfqfjxsn0FEGuJ/+NY+aAWLR/j7kn6AX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FPfUcUAAADbAAAADwAAAAAAAAAA&#10;AAAAAAChAgAAZHJzL2Rvd25yZXYueG1sUEsFBgAAAAAEAAQA+QAAAJMDAAAAAA==&#10;" strokecolor="black [3213]" strokeweight=".5pt">
                  <v:stroke joinstyle="miter"/>
                </v:line>
                <v:line id="Straight Connector 38" o:spid="_x0000_s1032" style="position:absolute;flip:x;visibility:visible;mso-wrap-style:square" from="95,6953" to="2762,11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I1tsEAAADbAAAADwAAAGRycy9kb3ducmV2LnhtbERPz2vCMBS+D/wfwhN2W1MdjFGNIgXd&#10;Dl7mRtnx0TzbavJSkrTW/fXLYbDjx/d7vZ2sESP50DlWsMhyEMS10x03Cr4+90+vIEJE1mgck4I7&#10;BdhuZg9rLLS78QeNp9iIFMKhQAVtjH0hZahbshgy1xMn7uy8xZigb6T2eEvh1shlnr9Iix2nhhZ7&#10;Kluqr6fBKihN9T29HTzH6vJzHo60Ly/GKPU4n3YrEJGm+C/+c79rBc9pbPqSfoDc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YjW2wQAAANsAAAAPAAAAAAAAAAAAAAAA&#10;AKECAABkcnMvZG93bnJldi54bWxQSwUGAAAAAAQABAD5AAAAjwMAAAAA&#10;" strokecolor="black [3213]" strokeweight=".5pt">
                  <v:stroke joinstyle="miter"/>
                </v:line>
              </v:group>
            </w:pict>
          </mc:Fallback>
        </mc:AlternateContent>
      </w:r>
      <w:r w:rsidR="00210AC8"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4292D2" wp14:editId="5B078809">
                <wp:simplePos x="0" y="0"/>
                <wp:positionH relativeFrom="column">
                  <wp:posOffset>180975</wp:posOffset>
                </wp:positionH>
                <wp:positionV relativeFrom="paragraph">
                  <wp:posOffset>50165</wp:posOffset>
                </wp:positionV>
                <wp:extent cx="1123950" cy="904875"/>
                <wp:effectExtent l="0" t="38100" r="57150" b="2857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904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14.25pt;margin-top:3.95pt;width:88.5pt;height:71.2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</w:p>
    <w:p w:rsidR="00210AC8" w:rsidRPr="005F7A46" w:rsidRDefault="00925F07" w:rsidP="00210AC8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4AFAA3F3" wp14:editId="0C708396">
                <wp:simplePos x="0" y="0"/>
                <wp:positionH relativeFrom="column">
                  <wp:posOffset>-419100</wp:posOffset>
                </wp:positionH>
                <wp:positionV relativeFrom="paragraph">
                  <wp:posOffset>22225</wp:posOffset>
                </wp:positionV>
                <wp:extent cx="523875" cy="1333500"/>
                <wp:effectExtent l="0" t="0" r="28575" b="3810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875" cy="1333500"/>
                          <a:chOff x="0" y="0"/>
                          <a:chExt cx="523875" cy="1914525"/>
                        </a:xfrm>
                      </wpg:grpSpPr>
                      <wps:wsp>
                        <wps:cNvPr id="40" name="Oval 40"/>
                        <wps:cNvSpPr/>
                        <wps:spPr>
                          <a:xfrm>
                            <a:off x="57150" y="0"/>
                            <a:ext cx="466725" cy="438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276225" y="447675"/>
                            <a:ext cx="0" cy="9906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>
                            <a:off x="285750" y="1428750"/>
                            <a:ext cx="238125" cy="4857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 flipH="1">
                            <a:off x="0" y="1438275"/>
                            <a:ext cx="266700" cy="4762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>
                            <a:off x="285750" y="704850"/>
                            <a:ext cx="238125" cy="4857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 flipH="1">
                            <a:off x="9525" y="695325"/>
                            <a:ext cx="266700" cy="4762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9" o:spid="_x0000_s1026" style="position:absolute;margin-left:-33pt;margin-top:1.75pt;width:41.25pt;height:105pt;z-index:251693056;mso-height-relative:margin" coordsize="5238,1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">
                <v:oval id="Oval 40" o:spid="_x0000_s1027" style="position:absolute;left:571;width:4667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5Ap8AA&#10;AADbAAAADwAAAGRycy9kb3ducmV2LnhtbERPTYvCMBC9L/gfwgje1lQRWapRRCzsaVFX1OPYjG21&#10;mZQmtvXfm4Pg8fG+58vOlKKh2hWWFYyGEQji1OqCMwWH/+T7B4TzyBpLy6TgSQ6Wi97XHGNtW95R&#10;s/eZCCHsYlSQe1/FUro0J4NuaCviwF1tbdAHWGdS19iGcFPKcRRNpcGCQ0OOFa1zSu/7h1GQ3Nx1&#10;/JccmmN1eehy055P22yi1KDfrWYgPHX+I367f7WCSVgfvoQf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Z5Ap8AAAADbAAAADwAAAAAAAAAAAAAAAACYAgAAZHJzL2Rvd25y&#10;ZXYueG1sUEsFBgAAAAAEAAQA9QAAAIUDAAAAAA==&#10;" fillcolor="white [3212]" strokecolor="black [3213]" strokeweight="1pt">
                  <v:stroke joinstyle="miter"/>
                </v:oval>
                <v:line id="Straight Connector 41" o:spid="_x0000_s1028" style="position:absolute;visibility:visible;mso-wrap-style:square" from="2762,4476" to="2762,14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<v:stroke joinstyle="miter"/>
                </v:line>
                <v:line id="Straight Connector 42" o:spid="_x0000_s1029" style="position:absolute;visibility:visible;mso-wrap-style:square" from="2857,14287" to="5238,19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IPtMQAAADbAAAADwAAAGRycy9kb3ducmV2LnhtbESPQWsCMRSE7wX/Q3iCt5pVtLhbo4hQ&#10;kHoo3Vro8bF53SxuXrKbVLf/vhGEHoeZ+YZZbwfbigv1oXGsYDbNQBBXTjdcKzh9vDyuQISIrLF1&#10;TAp+KcB2M3pYY6Hdld/pUsZaJAiHAhWYGH0hZagMWQxT54mT9+16izHJvpa6x2uC21bOs+xJWmw4&#10;LRj0tDdUncsfq6B7rcrjsp59+oPfm7cO8+4rz5WajIfdM4hIQ/wP39sHrWAxh9uX9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Ig+0xAAAANsAAAAPAAAAAAAAAAAA&#10;AAAAAKECAABkcnMvZG93bnJldi54bWxQSwUGAAAAAAQABAD5AAAAkgMAAAAA&#10;" strokecolor="black [3213]" strokeweight=".5pt">
                  <v:stroke joinstyle="miter"/>
                </v:line>
                <v:line id="Straight Connector 43" o:spid="_x0000_s1030" style="position:absolute;flip:x;visibility:visible;mso-wrap-style:square" from="0,14382" to="2667,19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DUusQAAADbAAAADwAAAGRycy9kb3ducmV2LnhtbESPzWsCMRTE74L/Q3iCN832A5GtWSkL&#10;th56qS3i8bF57keTlyWJuvrXN4WCx2FmfsOs1oM14kw+tI4VPMwzEMSV0y3XCr6/NrMliBCRNRrH&#10;pOBKAdbFeLTCXLsLf9J5F2uRIBxyVNDE2OdShqohi2HueuLkHZ23GJP0tdQeLwlujXzMsoW02HJa&#10;aLCnsqHqZ3eyCkqzPwzvb57jvrsdTx+0KTtjlJpOhtcXEJGGeA//t7dawfMT/H1JP0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wNS6xAAAANsAAAAPAAAAAAAAAAAA&#10;AAAAAKECAABkcnMvZG93bnJldi54bWxQSwUGAAAAAAQABAD5AAAAkgMAAAAA&#10;" strokecolor="black [3213]" strokeweight=".5pt">
                  <v:stroke joinstyle="miter"/>
                </v:line>
                <v:line id="Straight Connector 44" o:spid="_x0000_s1031" style="position:absolute;visibility:visible;mso-wrap-style:square" from="2857,7048" to="5238,1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cyW8QAAADbAAAADwAAAGRycy9kb3ducmV2LnhtbESPQWsCMRSE74L/IbxCb5q1aOlujSJC&#10;QfRQurbQ42Pzulm6ecluUl3/fSMIHoeZ+YZZrgfbihP1oXGsYDbNQBBXTjdcK/g8vk1eQISIrLF1&#10;TAouFGC9Go+WWGh35g86lbEWCcKhQAUmRl9IGSpDFsPUeeLk/bjeYkyyr6Xu8ZzgtpVPWfYsLTac&#10;Fgx62hqqfss/q6DbV+VhUc++/M5vzXuHefed50o9PgybVxCRhngP39o7rWA+h+uX9APk6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hzJbxAAAANsAAAAPAAAAAAAAAAAA&#10;AAAAAKECAABkcnMvZG93bnJldi54bWxQSwUGAAAAAAQABAD5AAAAkgMAAAAA&#10;" strokecolor="black [3213]" strokeweight=".5pt">
                  <v:stroke joinstyle="miter"/>
                </v:line>
                <v:line id="Straight Connector 45" o:spid="_x0000_s1032" style="position:absolute;flip:x;visibility:visible;mso-wrap-style:square" from="95,6953" to="2762,11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XpVcQAAADbAAAADwAAAGRycy9kb3ducmV2LnhtbESPT2sCMRTE74LfITzBm2ZbWpGtWSkL&#10;th56qS3i8bF57p8mL0sSdfXTN4WCx2FmfsOs1oM14kw+tI4VPMwzEMSV0y3XCr6/NrMliBCRNRrH&#10;pOBKAdbFeLTCXLsLf9J5F2uRIBxyVNDE2OdShqohi2HueuLkHZ23GJP0tdQeLwlujXzMsoW02HJa&#10;aLCnsqHqZ3eyCkqzPwzvb57jvrsdTx+0KTtjlJpOhtcXEJGGeA//t7dawdMz/H1JP0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ZelVxAAAANsAAAAPAAAAAAAAAAAA&#10;AAAAAKECAABkcnMvZG93bnJldi54bWxQSwUGAAAAAAQABAD5AAAAkgMAAAAA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74D0F5" wp14:editId="43811B13">
                <wp:simplePos x="0" y="0"/>
                <wp:positionH relativeFrom="margin">
                  <wp:posOffset>1323975</wp:posOffset>
                </wp:positionH>
                <wp:positionV relativeFrom="paragraph">
                  <wp:posOffset>241300</wp:posOffset>
                </wp:positionV>
                <wp:extent cx="2943225" cy="838200"/>
                <wp:effectExtent l="0" t="0" r="28575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838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0AC8" w:rsidRDefault="00210AC8" w:rsidP="00210A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Give details of insurance needs</w:t>
                            </w:r>
                          </w:p>
                          <w:p w:rsidR="00210AC8" w:rsidRPr="00F506E3" w:rsidRDefault="00210AC8" w:rsidP="00210A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Capture insurance details</w:t>
                            </w:r>
                          </w:p>
                          <w:p w:rsidR="00210AC8" w:rsidRDefault="00210AC8" w:rsidP="00210A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74D0F5" id="Oval 49" o:spid="_x0000_s1050" style="position:absolute;margin-left:104.25pt;margin-top:19pt;width:231.75pt;height:66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210AC8" w:rsidRDefault="00210AC8" w:rsidP="00210AC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Give details of insurance needs</w:t>
                      </w:r>
                    </w:p>
                    <w:p w:rsidR="00210AC8" w:rsidRPr="00F506E3" w:rsidRDefault="00210AC8" w:rsidP="00210AC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Capture insurance details</w:t>
                      </w:r>
                    </w:p>
                    <w:p w:rsidR="00210AC8" w:rsidRDefault="00210AC8" w:rsidP="00210AC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10AC8" w:rsidRPr="005F7A46" w:rsidRDefault="00210AC8" w:rsidP="00210AC8"/>
    <w:p w:rsidR="00210AC8" w:rsidRPr="005F7A46" w:rsidRDefault="00925F07" w:rsidP="00210AC8"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F87A19" wp14:editId="3970F4E3">
                <wp:simplePos x="0" y="0"/>
                <wp:positionH relativeFrom="margin">
                  <wp:posOffset>4429125</wp:posOffset>
                </wp:positionH>
                <wp:positionV relativeFrom="paragraph">
                  <wp:posOffset>98425</wp:posOffset>
                </wp:positionV>
                <wp:extent cx="1152525" cy="1828800"/>
                <wp:effectExtent l="38100" t="0" r="28575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1828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348.75pt;margin-top:7.75pt;width:90.75pt;height:2in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6F8035" wp14:editId="79963FA0">
                <wp:simplePos x="0" y="0"/>
                <wp:positionH relativeFrom="margin">
                  <wp:posOffset>4362450</wp:posOffset>
                </wp:positionH>
                <wp:positionV relativeFrom="paragraph">
                  <wp:posOffset>98425</wp:posOffset>
                </wp:positionV>
                <wp:extent cx="1219201" cy="876300"/>
                <wp:effectExtent l="38100" t="0" r="1905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1" cy="876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343.5pt;margin-top:7.75pt;width:96pt;height:69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13DD2E" wp14:editId="5918F185">
                <wp:simplePos x="0" y="0"/>
                <wp:positionH relativeFrom="margin">
                  <wp:posOffset>4276725</wp:posOffset>
                </wp:positionH>
                <wp:positionV relativeFrom="paragraph">
                  <wp:posOffset>97790</wp:posOffset>
                </wp:positionV>
                <wp:extent cx="1304925" cy="635"/>
                <wp:effectExtent l="38100" t="76200" r="0" b="9461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336.75pt;margin-top:7.7pt;width:102.75pt;height:.0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F663EB" wp14:editId="0363F7BB">
                <wp:simplePos x="0" y="0"/>
                <wp:positionH relativeFrom="column">
                  <wp:posOffset>180975</wp:posOffset>
                </wp:positionH>
                <wp:positionV relativeFrom="paragraph">
                  <wp:posOffset>98425</wp:posOffset>
                </wp:positionV>
                <wp:extent cx="1200150" cy="828675"/>
                <wp:effectExtent l="0" t="0" r="7620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828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14.25pt;margin-top:7.75pt;width:94.5pt;height:65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236DBE" wp14:editId="4335DD54">
                <wp:simplePos x="0" y="0"/>
                <wp:positionH relativeFrom="column">
                  <wp:posOffset>180975</wp:posOffset>
                </wp:positionH>
                <wp:positionV relativeFrom="paragraph">
                  <wp:posOffset>98425</wp:posOffset>
                </wp:positionV>
                <wp:extent cx="1143000" cy="0"/>
                <wp:effectExtent l="0" t="76200" r="1905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14.25pt;margin-top:7.75pt;width:90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:rsidR="00210AC8" w:rsidRPr="005F7A46" w:rsidRDefault="00210AC8" w:rsidP="00210AC8"/>
    <w:p w:rsidR="00210AC8" w:rsidRPr="005F7A46" w:rsidRDefault="00051143" w:rsidP="00210AC8">
      <w:r w:rsidRPr="00051143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281593" wp14:editId="57D0AE39">
                <wp:simplePos x="0" y="0"/>
                <wp:positionH relativeFrom="column">
                  <wp:posOffset>-723900</wp:posOffset>
                </wp:positionH>
                <wp:positionV relativeFrom="paragraph">
                  <wp:posOffset>219710</wp:posOffset>
                </wp:positionV>
                <wp:extent cx="1200150" cy="33337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0AC8" w:rsidRPr="005F7A46" w:rsidRDefault="00210AC8" w:rsidP="00210A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281593" id="Rectangle 32" o:spid="_x0000_s1051" style="position:absolute;margin-left:-57pt;margin-top:17.3pt;width:94.5pt;height:26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" fillcolor="white [3212]" strokecolor="white [3212]" strokeweight="1pt">
                <v:textbox>
                  <w:txbxContent>
                    <w:p w:rsidR="00210AC8" w:rsidRPr="005F7A46" w:rsidRDefault="00210AC8" w:rsidP="00210AC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Pr="00051143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F911F7" wp14:editId="0532F1C6">
                <wp:simplePos x="0" y="0"/>
                <wp:positionH relativeFrom="column">
                  <wp:posOffset>5353050</wp:posOffset>
                </wp:positionH>
                <wp:positionV relativeFrom="paragraph">
                  <wp:posOffset>124460</wp:posOffset>
                </wp:positionV>
                <wp:extent cx="1200150" cy="53340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0AC8" w:rsidRPr="005F7A46" w:rsidRDefault="00210AC8" w:rsidP="00210A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Customer Service </w:t>
                            </w:r>
                            <w:r w:rsidRPr="005F7A46">
                              <w:rPr>
                                <w:color w:val="000000" w:themeColor="text1"/>
                              </w:rPr>
                              <w:t>representative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911F7" id="Rectangle 33" o:spid="_x0000_s1052" style="position:absolute;margin-left:421.5pt;margin-top:9.8pt;width:94.5pt;height:42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" fillcolor="white [3212]" strokecolor="white [3212]" strokeweight="1pt">
                <v:textbox>
                  <w:txbxContent>
                    <w:p w:rsidR="00210AC8" w:rsidRPr="005F7A46" w:rsidRDefault="00210AC8" w:rsidP="00210AC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Customer Service </w:t>
                      </w:r>
                      <w:r w:rsidRPr="005F7A46">
                        <w:rPr>
                          <w:color w:val="000000" w:themeColor="text1"/>
                        </w:rPr>
                        <w:t>representative</w:t>
                      </w:r>
                    </w:p>
                  </w:txbxContent>
                </v:textbox>
              </v:rect>
            </w:pict>
          </mc:Fallback>
        </mc:AlternateContent>
      </w:r>
      <w:r w:rsidR="00925F0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E424FF" wp14:editId="686C297E">
                <wp:simplePos x="0" y="0"/>
                <wp:positionH relativeFrom="margin">
                  <wp:posOffset>1381125</wp:posOffset>
                </wp:positionH>
                <wp:positionV relativeFrom="paragraph">
                  <wp:posOffset>69850</wp:posOffset>
                </wp:positionV>
                <wp:extent cx="2981325" cy="828675"/>
                <wp:effectExtent l="0" t="0" r="28575" b="2857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828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0AC8" w:rsidRDefault="00210AC8" w:rsidP="00210A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506E3">
                              <w:rPr>
                                <w:color w:val="000000" w:themeColor="text1"/>
                              </w:rPr>
                              <w:t>Gives Coverage Requirements</w:t>
                            </w:r>
                          </w:p>
                          <w:p w:rsidR="00210AC8" w:rsidRPr="00F506E3" w:rsidRDefault="00210AC8" w:rsidP="00210A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506E3">
                              <w:rPr>
                                <w:color w:val="000000" w:themeColor="text1"/>
                              </w:rPr>
                              <w:t>Capture coverage requirements</w:t>
                            </w:r>
                          </w:p>
                          <w:p w:rsidR="00210AC8" w:rsidRPr="00F506E3" w:rsidRDefault="00210AC8" w:rsidP="00210A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E424FF" id="Oval 54" o:spid="_x0000_s1053" style="position:absolute;margin-left:108.75pt;margin-top:5.5pt;width:234.75pt;height:65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210AC8" w:rsidRDefault="00210AC8" w:rsidP="00210AC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506E3">
                        <w:rPr>
                          <w:color w:val="000000" w:themeColor="text1"/>
                        </w:rPr>
                        <w:t>Gives Coverage Requirements</w:t>
                      </w:r>
                    </w:p>
                    <w:p w:rsidR="00210AC8" w:rsidRPr="00F506E3" w:rsidRDefault="00210AC8" w:rsidP="00210AC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506E3">
                        <w:rPr>
                          <w:color w:val="000000" w:themeColor="text1"/>
                        </w:rPr>
                        <w:t>Capture coverage requirements</w:t>
                      </w:r>
                    </w:p>
                    <w:p w:rsidR="00210AC8" w:rsidRPr="00F506E3" w:rsidRDefault="00210AC8" w:rsidP="00210AC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10AC8" w:rsidRPr="005F7A46" w:rsidRDefault="00210AC8" w:rsidP="00210AC8"/>
    <w:p w:rsidR="00210AC8" w:rsidRPr="005F7A46" w:rsidRDefault="00210AC8" w:rsidP="00210AC8"/>
    <w:p w:rsidR="00210AC8" w:rsidRPr="005F7A46" w:rsidRDefault="00925F07" w:rsidP="00210AC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041410" wp14:editId="74828AB1">
                <wp:simplePos x="0" y="0"/>
                <wp:positionH relativeFrom="margin">
                  <wp:posOffset>1447800</wp:posOffset>
                </wp:positionH>
                <wp:positionV relativeFrom="paragraph">
                  <wp:posOffset>269875</wp:posOffset>
                </wp:positionV>
                <wp:extent cx="2981325" cy="581025"/>
                <wp:effectExtent l="0" t="0" r="28575" b="285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581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0AC8" w:rsidRPr="00F506E3" w:rsidRDefault="00210AC8" w:rsidP="00210A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041410" id="Oval 55" o:spid="_x0000_s1054" style="position:absolute;margin-left:114pt;margin-top:21.25pt;width:234.75pt;height:45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210AC8" w:rsidRPr="00F506E3" w:rsidRDefault="00210AC8" w:rsidP="00210AC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Reports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10AC8" w:rsidRDefault="00210AC8" w:rsidP="00210AC8"/>
    <w:p w:rsidR="00210AC8" w:rsidRPr="00210AC8" w:rsidRDefault="00210AC8" w:rsidP="00210AC8">
      <w:pPr>
        <w:rPr>
          <w:sz w:val="28"/>
        </w:rPr>
      </w:pPr>
    </w:p>
    <w:sectPr w:rsidR="00210AC8" w:rsidRPr="00210AC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31D" w:rsidRDefault="0052131D" w:rsidP="00074F03">
      <w:pPr>
        <w:spacing w:after="0" w:line="240" w:lineRule="auto"/>
      </w:pPr>
      <w:r>
        <w:separator/>
      </w:r>
    </w:p>
  </w:endnote>
  <w:endnote w:type="continuationSeparator" w:id="0">
    <w:p w:rsidR="0052131D" w:rsidRDefault="0052131D" w:rsidP="00074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F03" w:rsidRDefault="00074F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F03" w:rsidRDefault="00074F03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F03" w:rsidRDefault="00074F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31D" w:rsidRDefault="0052131D" w:rsidP="00074F03">
      <w:pPr>
        <w:spacing w:after="0" w:line="240" w:lineRule="auto"/>
      </w:pPr>
      <w:r>
        <w:separator/>
      </w:r>
    </w:p>
  </w:footnote>
  <w:footnote w:type="continuationSeparator" w:id="0">
    <w:p w:rsidR="0052131D" w:rsidRDefault="0052131D" w:rsidP="00074F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F03" w:rsidRDefault="00074F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F03" w:rsidRDefault="00074F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F03" w:rsidRDefault="00074F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F52D0"/>
    <w:multiLevelType w:val="hybridMultilevel"/>
    <w:tmpl w:val="959AB2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DE72CA"/>
    <w:multiLevelType w:val="hybridMultilevel"/>
    <w:tmpl w:val="FDCC0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B1EA9"/>
    <w:multiLevelType w:val="hybridMultilevel"/>
    <w:tmpl w:val="F738E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B36BB"/>
    <w:multiLevelType w:val="hybridMultilevel"/>
    <w:tmpl w:val="B7C80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1F0D33"/>
    <w:multiLevelType w:val="hybridMultilevel"/>
    <w:tmpl w:val="A6A2FD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263"/>
    <w:rsid w:val="00051143"/>
    <w:rsid w:val="00074F03"/>
    <w:rsid w:val="00083370"/>
    <w:rsid w:val="000B58AF"/>
    <w:rsid w:val="001933D4"/>
    <w:rsid w:val="00210AC8"/>
    <w:rsid w:val="002A0DFE"/>
    <w:rsid w:val="0052131D"/>
    <w:rsid w:val="00611390"/>
    <w:rsid w:val="00616263"/>
    <w:rsid w:val="006C31E0"/>
    <w:rsid w:val="00720EB5"/>
    <w:rsid w:val="00762F1E"/>
    <w:rsid w:val="008471F4"/>
    <w:rsid w:val="00925F07"/>
    <w:rsid w:val="00B35CFE"/>
    <w:rsid w:val="00B4023F"/>
    <w:rsid w:val="00BD4E88"/>
    <w:rsid w:val="00F478AE"/>
    <w:rsid w:val="00F70342"/>
    <w:rsid w:val="00FD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EAD1D6C-CBD0-504C-B6C3-9C1828AD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4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0A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F03"/>
  </w:style>
  <w:style w:type="paragraph" w:styleId="Footer">
    <w:name w:val="footer"/>
    <w:basedOn w:val="Normal"/>
    <w:link w:val="FooterChar"/>
    <w:uiPriority w:val="99"/>
    <w:unhideWhenUsed/>
    <w:rsid w:val="00074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Sanlam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Luxolo Mpisane (Santam)</dc:creator>
  <cp:keywords/>
  <dc:description/>
  <cp:lastModifiedBy>Author</cp:lastModifiedBy>
  <cp:revision>11</cp:revision>
  <dcterms:created xsi:type="dcterms:W3CDTF">2017-05-12T10:42:00Z</dcterms:created>
  <dcterms:modified xsi:type="dcterms:W3CDTF">2017-05-14T20:46:00Z</dcterms:modified>
</cp:coreProperties>
</file>